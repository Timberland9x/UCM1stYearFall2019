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01B7D" w14:textId="1F68952F" w:rsidR="00492711" w:rsidRDefault="009E4472" w:rsidP="009E4472">
      <w:pPr>
        <w:jc w:val="center"/>
        <w:rPr>
          <w:rFonts w:ascii="Times New Roman" w:hAnsi="Times New Roman" w:cs="Times New Roman"/>
          <w:b/>
          <w:szCs w:val="22"/>
        </w:rPr>
      </w:pPr>
      <w:r w:rsidRPr="00492711">
        <w:rPr>
          <w:rFonts w:ascii="Times New Roman" w:hAnsi="Times New Roman" w:cs="Times New Roman"/>
          <w:b/>
          <w:szCs w:val="22"/>
        </w:rPr>
        <w:t xml:space="preserve">WRI </w:t>
      </w:r>
      <w:r w:rsidR="005427A2">
        <w:rPr>
          <w:rFonts w:ascii="Times New Roman" w:hAnsi="Times New Roman" w:cs="Times New Roman"/>
          <w:b/>
          <w:szCs w:val="22"/>
        </w:rPr>
        <w:t xml:space="preserve">1: </w:t>
      </w:r>
      <w:r w:rsidRPr="00492711">
        <w:rPr>
          <w:rFonts w:ascii="Times New Roman" w:hAnsi="Times New Roman" w:cs="Times New Roman"/>
          <w:b/>
          <w:szCs w:val="22"/>
        </w:rPr>
        <w:t>Analyzing Ads</w:t>
      </w:r>
      <w:r w:rsidR="00C36DA9">
        <w:rPr>
          <w:rFonts w:ascii="Times New Roman" w:hAnsi="Times New Roman" w:cs="Times New Roman"/>
          <w:b/>
          <w:szCs w:val="22"/>
        </w:rPr>
        <w:t xml:space="preserve"> (smartwater)</w:t>
      </w:r>
    </w:p>
    <w:p w14:paraId="773B4287" w14:textId="77777777" w:rsidR="009E4472" w:rsidRPr="00492711" w:rsidRDefault="009E4472" w:rsidP="009E4472">
      <w:pPr>
        <w:jc w:val="center"/>
        <w:rPr>
          <w:rFonts w:ascii="Times New Roman" w:hAnsi="Times New Roman" w:cs="Times New Roman"/>
          <w:b/>
          <w:szCs w:val="22"/>
        </w:rPr>
      </w:pPr>
    </w:p>
    <w:p w14:paraId="3774371F" w14:textId="77777777" w:rsidR="00354CAE" w:rsidRPr="00492711" w:rsidRDefault="00354CAE" w:rsidP="009E4472">
      <w:pPr>
        <w:jc w:val="center"/>
        <w:rPr>
          <w:rFonts w:ascii="Times New Roman" w:hAnsi="Times New Roman" w:cs="Times New Roman"/>
          <w:b/>
          <w:szCs w:val="22"/>
        </w:rPr>
      </w:pPr>
    </w:p>
    <w:p w14:paraId="00736054" w14:textId="77777777" w:rsidR="00BE0DD3" w:rsidRPr="00492711" w:rsidRDefault="00152C65" w:rsidP="002A03A9">
      <w:pPr>
        <w:rPr>
          <w:rFonts w:ascii="Times New Roman" w:hAnsi="Times New Roman" w:cs="Times New Roman"/>
          <w:szCs w:val="22"/>
        </w:rPr>
      </w:pPr>
      <w:r w:rsidRPr="00492711">
        <w:rPr>
          <w:rFonts w:ascii="Times New Roman" w:hAnsi="Times New Roman" w:cs="Times New Roman"/>
          <w:b/>
          <w:szCs w:val="22"/>
        </w:rPr>
        <w:t>Introduction</w:t>
      </w:r>
      <w:r w:rsidRPr="00492711">
        <w:rPr>
          <w:rFonts w:ascii="Times New Roman" w:hAnsi="Times New Roman" w:cs="Times New Roman"/>
          <w:szCs w:val="22"/>
        </w:rPr>
        <w:t>:</w:t>
      </w:r>
    </w:p>
    <w:p w14:paraId="6543359A" w14:textId="27E9D94C" w:rsidR="00BE0DD3" w:rsidRDefault="00BE0DD3" w:rsidP="002A03A9">
      <w:pPr>
        <w:pStyle w:val="ListParagraph"/>
        <w:numPr>
          <w:ilvl w:val="0"/>
          <w:numId w:val="1"/>
        </w:numPr>
        <w:rPr>
          <w:rFonts w:ascii="Times New Roman" w:hAnsi="Times New Roman" w:cs="Times New Roman"/>
          <w:szCs w:val="22"/>
        </w:rPr>
      </w:pPr>
      <w:r w:rsidRPr="00492711">
        <w:rPr>
          <w:rFonts w:ascii="Times New Roman" w:hAnsi="Times New Roman" w:cs="Times New Roman"/>
          <w:szCs w:val="22"/>
          <w:u w:val="single"/>
        </w:rPr>
        <w:t>Context</w:t>
      </w:r>
      <w:r w:rsidRPr="00492711">
        <w:rPr>
          <w:rFonts w:ascii="Times New Roman" w:hAnsi="Times New Roman" w:cs="Times New Roman"/>
          <w:szCs w:val="22"/>
        </w:rPr>
        <w:t xml:space="preserve">: </w:t>
      </w:r>
      <w:r w:rsidR="007B5AF2" w:rsidRPr="00492711">
        <w:rPr>
          <w:rFonts w:ascii="Times New Roman" w:hAnsi="Times New Roman" w:cs="Times New Roman"/>
          <w:i/>
          <w:szCs w:val="22"/>
        </w:rPr>
        <w:t>W</w:t>
      </w:r>
      <w:r w:rsidRPr="00492711">
        <w:rPr>
          <w:rFonts w:ascii="Times New Roman" w:hAnsi="Times New Roman" w:cs="Times New Roman"/>
          <w:i/>
          <w:szCs w:val="22"/>
        </w:rPr>
        <w:t>here</w:t>
      </w:r>
      <w:r w:rsidRPr="00492711">
        <w:rPr>
          <w:rFonts w:ascii="Times New Roman" w:hAnsi="Times New Roman" w:cs="Times New Roman"/>
          <w:szCs w:val="22"/>
        </w:rPr>
        <w:t xml:space="preserve"> </w:t>
      </w:r>
      <w:r w:rsidR="00994746" w:rsidRPr="00492711">
        <w:rPr>
          <w:rFonts w:ascii="Times New Roman" w:hAnsi="Times New Roman" w:cs="Times New Roman"/>
          <w:szCs w:val="22"/>
        </w:rPr>
        <w:t xml:space="preserve">and </w:t>
      </w:r>
      <w:r w:rsidR="00994746" w:rsidRPr="00492711">
        <w:rPr>
          <w:rFonts w:ascii="Times New Roman" w:hAnsi="Times New Roman" w:cs="Times New Roman"/>
          <w:i/>
          <w:szCs w:val="22"/>
        </w:rPr>
        <w:t>when</w:t>
      </w:r>
      <w:r w:rsidR="00994746" w:rsidRPr="00492711">
        <w:rPr>
          <w:rFonts w:ascii="Times New Roman" w:hAnsi="Times New Roman" w:cs="Times New Roman"/>
          <w:szCs w:val="22"/>
        </w:rPr>
        <w:t xml:space="preserve"> your ad appeared</w:t>
      </w:r>
    </w:p>
    <w:p w14:paraId="51420197" w14:textId="7AB47FFA" w:rsidR="00302B8D" w:rsidRPr="00302B8D" w:rsidRDefault="00302B8D" w:rsidP="00302B8D">
      <w:pPr>
        <w:pStyle w:val="ListParagraph"/>
        <w:numPr>
          <w:ilvl w:val="1"/>
          <w:numId w:val="1"/>
        </w:numPr>
        <w:rPr>
          <w:rFonts w:ascii="Times New Roman" w:hAnsi="Times New Roman" w:cs="Times New Roman"/>
          <w:szCs w:val="22"/>
        </w:rPr>
      </w:pPr>
      <w:r w:rsidRPr="00302B8D">
        <w:rPr>
          <w:rFonts w:ascii="Times New Roman" w:hAnsi="Times New Roman" w:cs="Times New Roman"/>
          <w:szCs w:val="22"/>
        </w:rPr>
        <w:t>Appears in a WIRED</w:t>
      </w:r>
      <w:r w:rsidR="00314B0A">
        <w:rPr>
          <w:rFonts w:ascii="Times New Roman" w:hAnsi="Times New Roman" w:cs="Times New Roman"/>
          <w:szCs w:val="22"/>
        </w:rPr>
        <w:t xml:space="preserve"> </w:t>
      </w:r>
      <w:r w:rsidR="00314B0A" w:rsidRPr="00302B8D">
        <w:rPr>
          <w:rFonts w:ascii="Times New Roman" w:hAnsi="Times New Roman" w:cs="Times New Roman"/>
          <w:szCs w:val="22"/>
        </w:rPr>
        <w:t>Magazine</w:t>
      </w:r>
      <w:r w:rsidR="00314B0A">
        <w:rPr>
          <w:rFonts w:ascii="Times New Roman" w:hAnsi="Times New Roman" w:cs="Times New Roman"/>
          <w:szCs w:val="22"/>
        </w:rPr>
        <w:t xml:space="preserve"> published on</w:t>
      </w:r>
      <w:r w:rsidRPr="00302B8D">
        <w:rPr>
          <w:rFonts w:ascii="Times New Roman" w:hAnsi="Times New Roman" w:cs="Times New Roman"/>
          <w:szCs w:val="22"/>
        </w:rPr>
        <w:t xml:space="preserve"> Oct 1, 2019</w:t>
      </w:r>
      <w:r w:rsidR="00314B0A">
        <w:rPr>
          <w:rFonts w:ascii="Times New Roman" w:hAnsi="Times New Roman" w:cs="Times New Roman"/>
          <w:szCs w:val="22"/>
        </w:rPr>
        <w:t xml:space="preserve"> on</w:t>
      </w:r>
      <w:r w:rsidRPr="00302B8D">
        <w:rPr>
          <w:rFonts w:ascii="Times New Roman" w:hAnsi="Times New Roman" w:cs="Times New Roman"/>
          <w:szCs w:val="22"/>
        </w:rPr>
        <w:t xml:space="preserve"> pages 16-17</w:t>
      </w:r>
    </w:p>
    <w:p w14:paraId="5E6C52E6" w14:textId="799E869D" w:rsidR="00BE0DD3" w:rsidRDefault="00BE0DD3" w:rsidP="002A03A9">
      <w:pPr>
        <w:pStyle w:val="ListParagraph"/>
        <w:numPr>
          <w:ilvl w:val="0"/>
          <w:numId w:val="1"/>
        </w:numPr>
        <w:rPr>
          <w:rFonts w:ascii="Times New Roman" w:hAnsi="Times New Roman" w:cs="Times New Roman"/>
          <w:szCs w:val="22"/>
        </w:rPr>
      </w:pPr>
      <w:r w:rsidRPr="00492711">
        <w:rPr>
          <w:rFonts w:ascii="Times New Roman" w:hAnsi="Times New Roman" w:cs="Times New Roman"/>
          <w:szCs w:val="22"/>
          <w:u w:val="single"/>
        </w:rPr>
        <w:t>Audience</w:t>
      </w:r>
      <w:r w:rsidRPr="00492711">
        <w:rPr>
          <w:rFonts w:ascii="Times New Roman" w:hAnsi="Times New Roman" w:cs="Times New Roman"/>
          <w:szCs w:val="22"/>
        </w:rPr>
        <w:t xml:space="preserve">: </w:t>
      </w:r>
      <w:r w:rsidRPr="00492711">
        <w:rPr>
          <w:rFonts w:ascii="Times New Roman" w:hAnsi="Times New Roman" w:cs="Times New Roman"/>
          <w:i/>
          <w:szCs w:val="22"/>
        </w:rPr>
        <w:t>Who</w:t>
      </w:r>
      <w:r w:rsidRPr="00492711">
        <w:rPr>
          <w:rFonts w:ascii="Times New Roman" w:hAnsi="Times New Roman" w:cs="Times New Roman"/>
          <w:szCs w:val="22"/>
        </w:rPr>
        <w:t xml:space="preserve"> this ad </w:t>
      </w:r>
      <w:r w:rsidR="007B5AF2" w:rsidRPr="00492711">
        <w:rPr>
          <w:rFonts w:ascii="Times New Roman" w:hAnsi="Times New Roman" w:cs="Times New Roman"/>
          <w:szCs w:val="22"/>
        </w:rPr>
        <w:t xml:space="preserve">is supposed to appeal to and </w:t>
      </w:r>
      <w:r w:rsidR="007B5AF2" w:rsidRPr="00492711">
        <w:rPr>
          <w:rFonts w:ascii="Times New Roman" w:hAnsi="Times New Roman" w:cs="Times New Roman"/>
          <w:i/>
          <w:szCs w:val="22"/>
        </w:rPr>
        <w:t>h</w:t>
      </w:r>
      <w:r w:rsidRPr="00492711">
        <w:rPr>
          <w:rFonts w:ascii="Times New Roman" w:hAnsi="Times New Roman" w:cs="Times New Roman"/>
          <w:i/>
          <w:szCs w:val="22"/>
        </w:rPr>
        <w:t>ow</w:t>
      </w:r>
      <w:r w:rsidRPr="00492711">
        <w:rPr>
          <w:rFonts w:ascii="Times New Roman" w:hAnsi="Times New Roman" w:cs="Times New Roman"/>
          <w:szCs w:val="22"/>
        </w:rPr>
        <w:t xml:space="preserve"> </w:t>
      </w:r>
      <w:r w:rsidR="007B5AF2" w:rsidRPr="00492711">
        <w:rPr>
          <w:rFonts w:ascii="Times New Roman" w:hAnsi="Times New Roman" w:cs="Times New Roman"/>
          <w:szCs w:val="22"/>
        </w:rPr>
        <w:t>we know</w:t>
      </w:r>
    </w:p>
    <w:p w14:paraId="519F2B59" w14:textId="05F052B4" w:rsidR="00314B0A" w:rsidRDefault="00314B0A" w:rsidP="00314B0A">
      <w:pPr>
        <w:pStyle w:val="ListParagraph"/>
        <w:numPr>
          <w:ilvl w:val="1"/>
          <w:numId w:val="1"/>
        </w:numPr>
        <w:rPr>
          <w:rFonts w:ascii="Times New Roman" w:hAnsi="Times New Roman" w:cs="Times New Roman"/>
          <w:szCs w:val="22"/>
        </w:rPr>
      </w:pPr>
      <w:r w:rsidRPr="00314B0A">
        <w:rPr>
          <w:rFonts w:ascii="Times New Roman" w:hAnsi="Times New Roman" w:cs="Times New Roman"/>
          <w:szCs w:val="22"/>
        </w:rPr>
        <w:t xml:space="preserve">This ad is supposed to appeal to </w:t>
      </w:r>
      <w:r>
        <w:rPr>
          <w:rFonts w:ascii="Times New Roman" w:hAnsi="Times New Roman" w:cs="Times New Roman"/>
          <w:szCs w:val="22"/>
        </w:rPr>
        <w:t xml:space="preserve">people that want to “balance </w:t>
      </w:r>
      <w:r w:rsidR="00DC694F">
        <w:rPr>
          <w:rFonts w:ascii="Times New Roman" w:hAnsi="Times New Roman" w:cs="Times New Roman"/>
          <w:szCs w:val="22"/>
        </w:rPr>
        <w:t>their</w:t>
      </w:r>
      <w:r>
        <w:rPr>
          <w:rFonts w:ascii="Times New Roman" w:hAnsi="Times New Roman" w:cs="Times New Roman"/>
          <w:szCs w:val="22"/>
        </w:rPr>
        <w:t xml:space="preserve"> mind and body and taste buds”</w:t>
      </w:r>
    </w:p>
    <w:p w14:paraId="6FA16C86" w14:textId="6F7AD849" w:rsidR="00DC694F" w:rsidRDefault="00DC694F" w:rsidP="00DC694F">
      <w:pPr>
        <w:pStyle w:val="ListParagraph"/>
        <w:numPr>
          <w:ilvl w:val="1"/>
          <w:numId w:val="1"/>
        </w:numPr>
        <w:rPr>
          <w:rFonts w:ascii="Times New Roman" w:hAnsi="Times New Roman" w:cs="Times New Roman"/>
          <w:szCs w:val="22"/>
        </w:rPr>
      </w:pPr>
      <w:commentRangeStart w:id="0"/>
      <w:r>
        <w:rPr>
          <w:rFonts w:ascii="Times New Roman" w:hAnsi="Times New Roman" w:cs="Times New Roman"/>
          <w:szCs w:val="22"/>
        </w:rPr>
        <w:t xml:space="preserve">Fear </w:t>
      </w:r>
      <w:r w:rsidR="007B5207">
        <w:rPr>
          <w:rFonts w:ascii="Times New Roman" w:hAnsi="Times New Roman" w:cs="Times New Roman"/>
          <w:szCs w:val="22"/>
        </w:rPr>
        <w:t>of</w:t>
      </w:r>
      <w:r>
        <w:rPr>
          <w:rFonts w:ascii="Times New Roman" w:hAnsi="Times New Roman" w:cs="Times New Roman"/>
          <w:szCs w:val="22"/>
        </w:rPr>
        <w:t xml:space="preserve"> not being healthy</w:t>
      </w:r>
      <w:commentRangeEnd w:id="0"/>
      <w:r w:rsidR="00061A24">
        <w:rPr>
          <w:rStyle w:val="CommentReference"/>
        </w:rPr>
        <w:commentReference w:id="0"/>
      </w:r>
    </w:p>
    <w:p w14:paraId="56C849A0" w14:textId="7B7439A4" w:rsidR="00C725DE" w:rsidRPr="00DC694F" w:rsidRDefault="00C725DE" w:rsidP="00DC694F">
      <w:pPr>
        <w:pStyle w:val="ListParagraph"/>
        <w:numPr>
          <w:ilvl w:val="1"/>
          <w:numId w:val="1"/>
        </w:numPr>
        <w:rPr>
          <w:rFonts w:ascii="Times New Roman" w:hAnsi="Times New Roman" w:cs="Times New Roman"/>
          <w:szCs w:val="22"/>
        </w:rPr>
      </w:pPr>
      <w:r>
        <w:rPr>
          <w:rFonts w:ascii="Times New Roman" w:hAnsi="Times New Roman" w:cs="Times New Roman"/>
          <w:szCs w:val="22"/>
        </w:rPr>
        <w:t>Wired Demographic</w:t>
      </w:r>
    </w:p>
    <w:p w14:paraId="2DBF4A82" w14:textId="62FCB43C" w:rsidR="00314B0A" w:rsidRDefault="00DC694F" w:rsidP="00C725DE">
      <w:pPr>
        <w:pStyle w:val="ListParagraph"/>
        <w:numPr>
          <w:ilvl w:val="2"/>
          <w:numId w:val="1"/>
        </w:numPr>
        <w:rPr>
          <w:rFonts w:ascii="Times New Roman" w:hAnsi="Times New Roman" w:cs="Times New Roman"/>
          <w:szCs w:val="22"/>
        </w:rPr>
      </w:pPr>
      <w:commentRangeStart w:id="1"/>
      <w:r>
        <w:rPr>
          <w:rFonts w:ascii="Times New Roman" w:hAnsi="Times New Roman" w:cs="Times New Roman"/>
          <w:szCs w:val="22"/>
        </w:rPr>
        <w:t>65% men, 35 % women</w:t>
      </w:r>
    </w:p>
    <w:p w14:paraId="4D07A421" w14:textId="4C947A8F" w:rsidR="00DC694F" w:rsidRPr="00314B0A" w:rsidRDefault="00DC694F" w:rsidP="00C725DE">
      <w:pPr>
        <w:pStyle w:val="ListParagraph"/>
        <w:numPr>
          <w:ilvl w:val="2"/>
          <w:numId w:val="1"/>
        </w:numPr>
        <w:rPr>
          <w:rFonts w:ascii="Times New Roman" w:hAnsi="Times New Roman" w:cs="Times New Roman"/>
          <w:szCs w:val="22"/>
        </w:rPr>
      </w:pPr>
      <w:r>
        <w:rPr>
          <w:rFonts w:ascii="Times New Roman" w:hAnsi="Times New Roman" w:cs="Times New Roman"/>
          <w:szCs w:val="22"/>
        </w:rPr>
        <w:t>Media age of 44</w:t>
      </w:r>
      <w:commentRangeEnd w:id="1"/>
      <w:r w:rsidR="00322C2B">
        <w:rPr>
          <w:rStyle w:val="CommentReference"/>
        </w:rPr>
        <w:commentReference w:id="1"/>
      </w:r>
    </w:p>
    <w:p w14:paraId="7CB533D1" w14:textId="5FF0682D" w:rsidR="00BE0DD3" w:rsidRPr="00492711" w:rsidRDefault="0023421E" w:rsidP="002A03A9">
      <w:pPr>
        <w:pStyle w:val="ListParagraph"/>
        <w:numPr>
          <w:ilvl w:val="0"/>
          <w:numId w:val="1"/>
        </w:numPr>
        <w:rPr>
          <w:rFonts w:ascii="Times New Roman" w:hAnsi="Times New Roman" w:cs="Times New Roman"/>
          <w:szCs w:val="22"/>
        </w:rPr>
      </w:pPr>
      <w:r w:rsidRPr="00492711">
        <w:rPr>
          <w:rFonts w:ascii="Times New Roman" w:hAnsi="Times New Roman" w:cs="Times New Roman"/>
          <w:szCs w:val="22"/>
          <w:u w:val="single"/>
        </w:rPr>
        <w:t>Ad’s u</w:t>
      </w:r>
      <w:r w:rsidR="00C510ED" w:rsidRPr="00492711">
        <w:rPr>
          <w:rFonts w:ascii="Times New Roman" w:hAnsi="Times New Roman" w:cs="Times New Roman"/>
          <w:szCs w:val="22"/>
          <w:u w:val="single"/>
        </w:rPr>
        <w:t>nstated m</w:t>
      </w:r>
      <w:r w:rsidR="00BE0DD3" w:rsidRPr="00492711">
        <w:rPr>
          <w:rFonts w:ascii="Times New Roman" w:hAnsi="Times New Roman" w:cs="Times New Roman"/>
          <w:szCs w:val="22"/>
          <w:u w:val="single"/>
        </w:rPr>
        <w:t>essage</w:t>
      </w:r>
      <w:r w:rsidR="00BE0DD3" w:rsidRPr="00492711">
        <w:rPr>
          <w:rFonts w:ascii="Times New Roman" w:hAnsi="Times New Roman" w:cs="Times New Roman"/>
          <w:szCs w:val="22"/>
        </w:rPr>
        <w:t xml:space="preserve">: </w:t>
      </w:r>
      <w:r w:rsidR="00DC694F">
        <w:rPr>
          <w:rFonts w:ascii="Times New Roman" w:hAnsi="Times New Roman" w:cs="Times New Roman"/>
          <w:szCs w:val="22"/>
        </w:rPr>
        <w:t>“balance life and work with a bottle of water”</w:t>
      </w:r>
    </w:p>
    <w:p w14:paraId="4E91D934" w14:textId="7C5D70B9" w:rsidR="00BE0DD3" w:rsidRPr="00492711" w:rsidRDefault="00BE0DD3" w:rsidP="002A03A9">
      <w:pPr>
        <w:pStyle w:val="ListParagraph"/>
        <w:numPr>
          <w:ilvl w:val="0"/>
          <w:numId w:val="1"/>
        </w:numPr>
        <w:rPr>
          <w:rFonts w:ascii="Times New Roman" w:hAnsi="Times New Roman" w:cs="Times New Roman"/>
          <w:szCs w:val="22"/>
        </w:rPr>
      </w:pPr>
      <w:r w:rsidRPr="00492711">
        <w:rPr>
          <w:rFonts w:ascii="Times New Roman" w:hAnsi="Times New Roman" w:cs="Times New Roman"/>
          <w:szCs w:val="22"/>
          <w:u w:val="single"/>
        </w:rPr>
        <w:t>Thesis</w:t>
      </w:r>
      <w:r w:rsidRPr="00492711">
        <w:rPr>
          <w:rFonts w:ascii="Times New Roman" w:hAnsi="Times New Roman" w:cs="Times New Roman"/>
          <w:szCs w:val="22"/>
        </w:rPr>
        <w:t xml:space="preserve">: </w:t>
      </w:r>
      <w:commentRangeStart w:id="2"/>
      <w:r w:rsidR="00C725DE">
        <w:rPr>
          <w:rFonts w:ascii="Times New Roman" w:hAnsi="Times New Roman" w:cs="Times New Roman"/>
          <w:szCs w:val="22"/>
        </w:rPr>
        <w:t xml:space="preserve">That smart water or just water in general make your life more </w:t>
      </w:r>
      <w:r w:rsidR="005427A2">
        <w:rPr>
          <w:rFonts w:ascii="Times New Roman" w:hAnsi="Times New Roman" w:cs="Times New Roman"/>
          <w:szCs w:val="22"/>
        </w:rPr>
        <w:t>balance</w:t>
      </w:r>
      <w:r w:rsidR="00C725DE">
        <w:rPr>
          <w:rFonts w:ascii="Times New Roman" w:hAnsi="Times New Roman" w:cs="Times New Roman"/>
          <w:szCs w:val="22"/>
        </w:rPr>
        <w:t>.</w:t>
      </w:r>
    </w:p>
    <w:commentRangeEnd w:id="2"/>
    <w:p w14:paraId="4C467888" w14:textId="77777777" w:rsidR="00492711" w:rsidRDefault="00197FB0" w:rsidP="002A03A9">
      <w:pPr>
        <w:rPr>
          <w:rFonts w:ascii="Times New Roman" w:hAnsi="Times New Roman" w:cs="Times New Roman"/>
          <w:szCs w:val="22"/>
        </w:rPr>
      </w:pPr>
      <w:r>
        <w:rPr>
          <w:rStyle w:val="CommentReference"/>
        </w:rPr>
        <w:commentReference w:id="2"/>
      </w:r>
    </w:p>
    <w:p w14:paraId="468ACEAD" w14:textId="77777777" w:rsidR="00BE0DD3" w:rsidRPr="00492711" w:rsidRDefault="00BE0DD3" w:rsidP="002A03A9">
      <w:pPr>
        <w:rPr>
          <w:rFonts w:ascii="Times New Roman" w:hAnsi="Times New Roman" w:cs="Times New Roman"/>
          <w:szCs w:val="22"/>
        </w:rPr>
      </w:pPr>
    </w:p>
    <w:p w14:paraId="56279172" w14:textId="23AB9D6B" w:rsidR="00BE0DD3" w:rsidRPr="00492711" w:rsidRDefault="00BE0DD3" w:rsidP="002A03A9">
      <w:pPr>
        <w:rPr>
          <w:rFonts w:ascii="Times New Roman" w:hAnsi="Times New Roman" w:cs="Times New Roman"/>
          <w:szCs w:val="22"/>
        </w:rPr>
      </w:pPr>
      <w:r w:rsidRPr="00492711">
        <w:rPr>
          <w:rFonts w:ascii="Times New Roman" w:hAnsi="Times New Roman" w:cs="Times New Roman"/>
          <w:b/>
          <w:szCs w:val="22"/>
        </w:rPr>
        <w:t>Subject 1</w:t>
      </w:r>
      <w:r w:rsidRPr="00492711">
        <w:rPr>
          <w:rFonts w:ascii="Times New Roman" w:hAnsi="Times New Roman" w:cs="Times New Roman"/>
          <w:szCs w:val="22"/>
        </w:rPr>
        <w:t xml:space="preserve">: </w:t>
      </w:r>
      <w:r w:rsidR="00314B0A">
        <w:rPr>
          <w:rFonts w:ascii="Times New Roman" w:hAnsi="Times New Roman" w:cs="Times New Roman"/>
          <w:szCs w:val="22"/>
        </w:rPr>
        <w:t xml:space="preserve">The </w:t>
      </w:r>
      <w:r w:rsidR="005427A2">
        <w:rPr>
          <w:rFonts w:ascii="Times New Roman" w:hAnsi="Times New Roman" w:cs="Times New Roman"/>
          <w:szCs w:val="22"/>
        </w:rPr>
        <w:t>smartwater</w:t>
      </w:r>
      <w:r w:rsidR="00314B0A">
        <w:rPr>
          <w:rFonts w:ascii="Times New Roman" w:hAnsi="Times New Roman" w:cs="Times New Roman"/>
          <w:szCs w:val="22"/>
        </w:rPr>
        <w:t xml:space="preserve"> bottle</w:t>
      </w:r>
    </w:p>
    <w:p w14:paraId="4703B102" w14:textId="55FC93AF" w:rsidR="00DF6634" w:rsidRPr="00492711" w:rsidRDefault="00DF6634" w:rsidP="002A03A9">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Point</w:t>
      </w:r>
      <w:r w:rsidR="00EC7B38" w:rsidRPr="00492711">
        <w:rPr>
          <w:rFonts w:ascii="Times New Roman" w:hAnsi="Times New Roman" w:cs="Times New Roman"/>
          <w:szCs w:val="22"/>
        </w:rPr>
        <w:t xml:space="preserve">: </w:t>
      </w:r>
      <w:r w:rsidR="00DC694F">
        <w:rPr>
          <w:rFonts w:ascii="Times New Roman" w:hAnsi="Times New Roman" w:cs="Times New Roman"/>
          <w:szCs w:val="22"/>
        </w:rPr>
        <w:t xml:space="preserve">Bottle </w:t>
      </w:r>
      <w:r w:rsidR="00F10F2C">
        <w:rPr>
          <w:rFonts w:ascii="Times New Roman" w:hAnsi="Times New Roman" w:cs="Times New Roman"/>
          <w:szCs w:val="22"/>
        </w:rPr>
        <w:t xml:space="preserve">is the </w:t>
      </w:r>
      <w:r w:rsidR="005427A2">
        <w:rPr>
          <w:rFonts w:ascii="Times New Roman" w:hAnsi="Times New Roman" w:cs="Times New Roman"/>
          <w:szCs w:val="22"/>
        </w:rPr>
        <w:t>largest on the page</w:t>
      </w:r>
      <w:r w:rsidR="00F10F2C">
        <w:rPr>
          <w:rFonts w:ascii="Times New Roman" w:hAnsi="Times New Roman" w:cs="Times New Roman"/>
          <w:szCs w:val="22"/>
        </w:rPr>
        <w:t xml:space="preserve"> making it seem special</w:t>
      </w:r>
    </w:p>
    <w:p w14:paraId="73AA7776" w14:textId="44F28154" w:rsidR="00DF6634" w:rsidRPr="00492711" w:rsidRDefault="00DF6634" w:rsidP="002A03A9">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Pr="00492711">
        <w:rPr>
          <w:rFonts w:ascii="Times New Roman" w:hAnsi="Times New Roman" w:cs="Times New Roman"/>
          <w:szCs w:val="22"/>
        </w:rPr>
        <w:t xml:space="preserve">: </w:t>
      </w:r>
      <w:r w:rsidR="00F10F2C">
        <w:rPr>
          <w:rFonts w:ascii="Times New Roman" w:hAnsi="Times New Roman" w:cs="Times New Roman"/>
          <w:szCs w:val="22"/>
        </w:rPr>
        <w:t xml:space="preserve">taking up </w:t>
      </w:r>
      <w:r w:rsidR="005427A2">
        <w:rPr>
          <w:rFonts w:ascii="Times New Roman" w:hAnsi="Times New Roman" w:cs="Times New Roman"/>
          <w:szCs w:val="22"/>
        </w:rPr>
        <w:t xml:space="preserve">most </w:t>
      </w:r>
      <w:r w:rsidR="00F10F2C">
        <w:rPr>
          <w:rFonts w:ascii="Times New Roman" w:hAnsi="Times New Roman" w:cs="Times New Roman"/>
          <w:szCs w:val="22"/>
        </w:rPr>
        <w:t>of the page</w:t>
      </w:r>
      <w:r w:rsidR="005427A2">
        <w:rPr>
          <w:rFonts w:ascii="Times New Roman" w:hAnsi="Times New Roman" w:cs="Times New Roman"/>
          <w:szCs w:val="22"/>
        </w:rPr>
        <w:t xml:space="preserve">, and is a </w:t>
      </w:r>
      <w:commentRangeStart w:id="3"/>
      <w:r w:rsidR="005427A2">
        <w:rPr>
          <w:rFonts w:ascii="Times New Roman" w:hAnsi="Times New Roman" w:cs="Times New Roman"/>
          <w:szCs w:val="22"/>
        </w:rPr>
        <w:t>close up of the bottle</w:t>
      </w:r>
      <w:commentRangeEnd w:id="3"/>
      <w:r w:rsidR="008966E6">
        <w:rPr>
          <w:rStyle w:val="CommentReference"/>
        </w:rPr>
        <w:commentReference w:id="3"/>
      </w:r>
    </w:p>
    <w:p w14:paraId="6DB5CC9F" w14:textId="2600DDB2" w:rsidR="00DF6634" w:rsidRPr="00492711" w:rsidRDefault="00DF6634" w:rsidP="002A03A9">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Point</w:t>
      </w:r>
      <w:r w:rsidRPr="00492711">
        <w:rPr>
          <w:rFonts w:ascii="Times New Roman" w:hAnsi="Times New Roman" w:cs="Times New Roman"/>
          <w:szCs w:val="22"/>
        </w:rPr>
        <w:t xml:space="preserve">: </w:t>
      </w:r>
      <w:r w:rsidR="00F10F2C">
        <w:rPr>
          <w:rFonts w:ascii="Times New Roman" w:hAnsi="Times New Roman" w:cs="Times New Roman"/>
          <w:szCs w:val="22"/>
        </w:rPr>
        <w:t xml:space="preserve">The water is better </w:t>
      </w:r>
      <w:r w:rsidR="005427A2">
        <w:rPr>
          <w:rFonts w:ascii="Times New Roman" w:hAnsi="Times New Roman" w:cs="Times New Roman"/>
          <w:szCs w:val="22"/>
        </w:rPr>
        <w:t>than</w:t>
      </w:r>
      <w:r w:rsidR="00F10F2C">
        <w:rPr>
          <w:rFonts w:ascii="Times New Roman" w:hAnsi="Times New Roman" w:cs="Times New Roman"/>
          <w:szCs w:val="22"/>
        </w:rPr>
        <w:t xml:space="preserve"> other water bottles/water</w:t>
      </w:r>
    </w:p>
    <w:p w14:paraId="7277D92F" w14:textId="1CBFB206" w:rsidR="00180663" w:rsidRPr="00492711" w:rsidRDefault="00DF6634" w:rsidP="002A03A9">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001801EC" w:rsidRPr="00492711">
        <w:rPr>
          <w:rFonts w:ascii="Times New Roman" w:hAnsi="Times New Roman" w:cs="Times New Roman"/>
          <w:szCs w:val="22"/>
        </w:rPr>
        <w:t xml:space="preserve">: </w:t>
      </w:r>
      <w:r w:rsidR="00F10F2C">
        <w:rPr>
          <w:rFonts w:ascii="Times New Roman" w:hAnsi="Times New Roman" w:cs="Times New Roman"/>
          <w:szCs w:val="22"/>
        </w:rPr>
        <w:t>The branding on the bottle is smartwater</w:t>
      </w:r>
      <w:r w:rsidR="005427A2">
        <w:rPr>
          <w:rFonts w:ascii="Times New Roman" w:hAnsi="Times New Roman" w:cs="Times New Roman"/>
          <w:szCs w:val="22"/>
        </w:rPr>
        <w:t>, making sound better then regular water.</w:t>
      </w:r>
    </w:p>
    <w:p w14:paraId="6AEC084F" w14:textId="3B440C7C" w:rsidR="00DC694F" w:rsidRPr="005427A2" w:rsidRDefault="00180663" w:rsidP="005427A2">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Concluding statement (“so what?”)</w:t>
      </w:r>
      <w:r w:rsidRPr="00492711">
        <w:rPr>
          <w:rFonts w:ascii="Times New Roman" w:hAnsi="Times New Roman" w:cs="Times New Roman"/>
          <w:szCs w:val="22"/>
        </w:rPr>
        <w:t xml:space="preserve">: </w:t>
      </w:r>
      <w:r w:rsidR="00DC694F" w:rsidRPr="005427A2">
        <w:rPr>
          <w:rFonts w:ascii="Times New Roman" w:hAnsi="Times New Roman" w:cs="Times New Roman"/>
          <w:szCs w:val="22"/>
        </w:rPr>
        <w:t xml:space="preserve">This ad </w:t>
      </w:r>
      <w:r w:rsidR="005427A2">
        <w:rPr>
          <w:rFonts w:ascii="Times New Roman" w:hAnsi="Times New Roman" w:cs="Times New Roman"/>
          <w:szCs w:val="22"/>
        </w:rPr>
        <w:t xml:space="preserve">is saying that smartwater is the water you should be drinking because its better </w:t>
      </w:r>
      <w:del w:id="4" w:author="Justin Gautreau" w:date="2019-10-27T16:22:00Z">
        <w:r w:rsidR="005427A2" w:rsidDel="00DC5BEB">
          <w:rPr>
            <w:rFonts w:ascii="Times New Roman" w:hAnsi="Times New Roman" w:cs="Times New Roman"/>
            <w:szCs w:val="22"/>
          </w:rPr>
          <w:delText xml:space="preserve">then </w:delText>
        </w:r>
      </w:del>
      <w:ins w:id="5" w:author="Justin Gautreau" w:date="2019-10-27T16:22:00Z">
        <w:r w:rsidR="00DC5BEB">
          <w:rPr>
            <w:rFonts w:ascii="Times New Roman" w:hAnsi="Times New Roman" w:cs="Times New Roman"/>
            <w:szCs w:val="22"/>
          </w:rPr>
          <w:t>than</w:t>
        </w:r>
        <w:r w:rsidR="00DC5BEB">
          <w:rPr>
            <w:rFonts w:ascii="Times New Roman" w:hAnsi="Times New Roman" w:cs="Times New Roman"/>
            <w:szCs w:val="22"/>
          </w:rPr>
          <w:t xml:space="preserve"> </w:t>
        </w:r>
      </w:ins>
      <w:r w:rsidR="005427A2">
        <w:rPr>
          <w:rFonts w:ascii="Times New Roman" w:hAnsi="Times New Roman" w:cs="Times New Roman"/>
          <w:szCs w:val="22"/>
        </w:rPr>
        <w:t>regular water.</w:t>
      </w:r>
    </w:p>
    <w:p w14:paraId="2AD771FE" w14:textId="77777777" w:rsidR="00DF6634" w:rsidRPr="00492711" w:rsidRDefault="00DF6634" w:rsidP="002A03A9">
      <w:pPr>
        <w:rPr>
          <w:rFonts w:ascii="Times New Roman" w:hAnsi="Times New Roman" w:cs="Times New Roman"/>
          <w:szCs w:val="22"/>
        </w:rPr>
      </w:pPr>
    </w:p>
    <w:p w14:paraId="263CEF9F" w14:textId="188B710C" w:rsidR="002A03A9" w:rsidRPr="00492711" w:rsidRDefault="00DF6634" w:rsidP="002A03A9">
      <w:pPr>
        <w:rPr>
          <w:rFonts w:ascii="Times New Roman" w:hAnsi="Times New Roman" w:cs="Times New Roman"/>
          <w:szCs w:val="22"/>
        </w:rPr>
      </w:pPr>
      <w:r w:rsidRPr="00492711">
        <w:rPr>
          <w:rFonts w:ascii="Times New Roman" w:hAnsi="Times New Roman" w:cs="Times New Roman"/>
          <w:b/>
          <w:szCs w:val="22"/>
        </w:rPr>
        <w:t>Subject 2</w:t>
      </w:r>
      <w:r w:rsidRPr="00492711">
        <w:rPr>
          <w:rFonts w:ascii="Times New Roman" w:hAnsi="Times New Roman" w:cs="Times New Roman"/>
          <w:szCs w:val="22"/>
        </w:rPr>
        <w:t xml:space="preserve">: </w:t>
      </w:r>
      <w:r w:rsidR="00314B0A">
        <w:rPr>
          <w:rFonts w:ascii="Times New Roman" w:hAnsi="Times New Roman" w:cs="Times New Roman"/>
          <w:szCs w:val="22"/>
        </w:rPr>
        <w:t xml:space="preserve">The text </w:t>
      </w:r>
      <w:r w:rsidR="00286F96">
        <w:rPr>
          <w:rFonts w:ascii="Times New Roman" w:hAnsi="Times New Roman" w:cs="Times New Roman"/>
          <w:szCs w:val="22"/>
        </w:rPr>
        <w:t>“</w:t>
      </w:r>
      <w:r w:rsidR="00314B0A">
        <w:rPr>
          <w:rFonts w:ascii="Times New Roman" w:hAnsi="Times New Roman" w:cs="Times New Roman"/>
          <w:szCs w:val="22"/>
        </w:rPr>
        <w:t>antioxidant</w:t>
      </w:r>
      <w:r w:rsidR="00286F96">
        <w:rPr>
          <w:rFonts w:ascii="Times New Roman" w:hAnsi="Times New Roman" w:cs="Times New Roman"/>
          <w:szCs w:val="22"/>
        </w:rPr>
        <w:t>”</w:t>
      </w:r>
    </w:p>
    <w:p w14:paraId="0AC17225" w14:textId="43DDFFDB" w:rsidR="002A03A9" w:rsidRPr="00492711" w:rsidRDefault="00752466" w:rsidP="002A03A9">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Point</w:t>
      </w:r>
      <w:r w:rsidRPr="00492711">
        <w:rPr>
          <w:rFonts w:ascii="Times New Roman" w:hAnsi="Times New Roman" w:cs="Times New Roman"/>
          <w:szCs w:val="22"/>
        </w:rPr>
        <w:t xml:space="preserve">: </w:t>
      </w:r>
      <w:commentRangeStart w:id="6"/>
      <w:r w:rsidR="000A783C">
        <w:rPr>
          <w:rFonts w:ascii="Times New Roman" w:hAnsi="Times New Roman" w:cs="Times New Roman"/>
          <w:szCs w:val="22"/>
        </w:rPr>
        <w:t xml:space="preserve">The water </w:t>
      </w:r>
      <w:r w:rsidR="005427A2">
        <w:rPr>
          <w:rFonts w:ascii="Times New Roman" w:hAnsi="Times New Roman" w:cs="Times New Roman"/>
          <w:szCs w:val="22"/>
        </w:rPr>
        <w:t>has</w:t>
      </w:r>
      <w:r w:rsidR="000A783C">
        <w:rPr>
          <w:rFonts w:ascii="Times New Roman" w:hAnsi="Times New Roman" w:cs="Times New Roman"/>
          <w:szCs w:val="22"/>
        </w:rPr>
        <w:t xml:space="preserve"> antioxi</w:t>
      </w:r>
      <w:commentRangeEnd w:id="6"/>
      <w:r w:rsidR="00D9259D">
        <w:rPr>
          <w:rStyle w:val="CommentReference"/>
        </w:rPr>
        <w:commentReference w:id="6"/>
      </w:r>
      <w:r w:rsidR="000A783C">
        <w:rPr>
          <w:rFonts w:ascii="Times New Roman" w:hAnsi="Times New Roman" w:cs="Times New Roman"/>
          <w:szCs w:val="22"/>
        </w:rPr>
        <w:t>dant</w:t>
      </w:r>
    </w:p>
    <w:p w14:paraId="3A449E94" w14:textId="62136B6D" w:rsidR="003A112F" w:rsidRPr="00492711" w:rsidRDefault="002A03A9" w:rsidP="003A112F">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Pr="00492711">
        <w:rPr>
          <w:rFonts w:ascii="Times New Roman" w:hAnsi="Times New Roman" w:cs="Times New Roman"/>
          <w:szCs w:val="22"/>
        </w:rPr>
        <w:t xml:space="preserve">: </w:t>
      </w:r>
      <w:r w:rsidR="000A783C">
        <w:rPr>
          <w:rFonts w:ascii="Times New Roman" w:hAnsi="Times New Roman" w:cs="Times New Roman"/>
          <w:szCs w:val="22"/>
        </w:rPr>
        <w:t>the text</w:t>
      </w:r>
      <w:r w:rsidR="005427A2">
        <w:rPr>
          <w:rFonts w:ascii="Times New Roman" w:hAnsi="Times New Roman" w:cs="Times New Roman"/>
          <w:szCs w:val="22"/>
        </w:rPr>
        <w:t xml:space="preserve"> is</w:t>
      </w:r>
      <w:r w:rsidR="000A783C">
        <w:rPr>
          <w:rFonts w:ascii="Times New Roman" w:hAnsi="Times New Roman" w:cs="Times New Roman"/>
          <w:szCs w:val="22"/>
        </w:rPr>
        <w:t xml:space="preserve"> sideways and is touching the water bottle</w:t>
      </w:r>
      <w:r w:rsidR="005427A2">
        <w:rPr>
          <w:rFonts w:ascii="Times New Roman" w:hAnsi="Times New Roman" w:cs="Times New Roman"/>
          <w:szCs w:val="22"/>
        </w:rPr>
        <w:t xml:space="preserve"> and the word is also on the water bottle under the smartwater logo.</w:t>
      </w:r>
    </w:p>
    <w:p w14:paraId="1EDF62A5" w14:textId="5F285418" w:rsidR="000A783C" w:rsidRPr="005427A2" w:rsidRDefault="003A112F" w:rsidP="005427A2">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Concluding statement</w:t>
      </w:r>
      <w:r w:rsidR="00537E8A" w:rsidRPr="00492711">
        <w:rPr>
          <w:rFonts w:ascii="Times New Roman" w:hAnsi="Times New Roman" w:cs="Times New Roman"/>
          <w:szCs w:val="22"/>
          <w:u w:val="single"/>
        </w:rPr>
        <w:t>:</w:t>
      </w:r>
      <w:r w:rsidR="005427A2">
        <w:rPr>
          <w:rFonts w:ascii="Times New Roman" w:hAnsi="Times New Roman" w:cs="Times New Roman"/>
          <w:szCs w:val="22"/>
          <w:u w:val="single"/>
        </w:rPr>
        <w:t xml:space="preserve"> </w:t>
      </w:r>
      <w:r w:rsidR="000A783C" w:rsidRPr="005427A2">
        <w:rPr>
          <w:rFonts w:ascii="Times New Roman" w:hAnsi="Times New Roman" w:cs="Times New Roman"/>
          <w:szCs w:val="22"/>
        </w:rPr>
        <w:t xml:space="preserve">According to the ad, </w:t>
      </w:r>
      <w:r w:rsidR="00FD416E" w:rsidRPr="005427A2">
        <w:rPr>
          <w:rFonts w:ascii="Times New Roman" w:hAnsi="Times New Roman" w:cs="Times New Roman"/>
          <w:szCs w:val="22"/>
        </w:rPr>
        <w:t>this</w:t>
      </w:r>
      <w:r w:rsidR="000A783C" w:rsidRPr="005427A2">
        <w:rPr>
          <w:rFonts w:ascii="Times New Roman" w:hAnsi="Times New Roman" w:cs="Times New Roman"/>
          <w:szCs w:val="22"/>
        </w:rPr>
        <w:t xml:space="preserve"> water bottle </w:t>
      </w:r>
      <w:r w:rsidR="005427A2">
        <w:rPr>
          <w:rFonts w:ascii="Times New Roman" w:hAnsi="Times New Roman" w:cs="Times New Roman"/>
          <w:szCs w:val="22"/>
        </w:rPr>
        <w:t>has</w:t>
      </w:r>
      <w:r w:rsidR="000A783C" w:rsidRPr="005427A2">
        <w:rPr>
          <w:rFonts w:ascii="Times New Roman" w:hAnsi="Times New Roman" w:cs="Times New Roman"/>
          <w:szCs w:val="22"/>
        </w:rPr>
        <w:t xml:space="preserve"> antioxidant</w:t>
      </w:r>
      <w:r w:rsidR="005427A2">
        <w:rPr>
          <w:rFonts w:ascii="Times New Roman" w:hAnsi="Times New Roman" w:cs="Times New Roman"/>
          <w:szCs w:val="22"/>
        </w:rPr>
        <w:t xml:space="preserve"> meaning its good for you.</w:t>
      </w:r>
    </w:p>
    <w:p w14:paraId="72D29779" w14:textId="77777777" w:rsidR="00441A92" w:rsidRPr="00492711" w:rsidRDefault="00441A92" w:rsidP="00131F49">
      <w:pPr>
        <w:rPr>
          <w:rFonts w:ascii="Times New Roman" w:hAnsi="Times New Roman" w:cs="Times New Roman"/>
          <w:szCs w:val="22"/>
        </w:rPr>
      </w:pPr>
    </w:p>
    <w:p w14:paraId="1409E449" w14:textId="376E153A" w:rsidR="00DF6634" w:rsidRPr="00492711" w:rsidRDefault="00DF6634" w:rsidP="002A03A9">
      <w:pPr>
        <w:rPr>
          <w:rFonts w:ascii="Times New Roman" w:hAnsi="Times New Roman" w:cs="Times New Roman"/>
          <w:szCs w:val="22"/>
        </w:rPr>
      </w:pPr>
      <w:r w:rsidRPr="00492711">
        <w:rPr>
          <w:rFonts w:ascii="Times New Roman" w:hAnsi="Times New Roman" w:cs="Times New Roman"/>
          <w:b/>
          <w:szCs w:val="22"/>
        </w:rPr>
        <w:t>Subject 3:</w:t>
      </w:r>
      <w:r w:rsidR="00AD2CD7" w:rsidRPr="00492711">
        <w:rPr>
          <w:rFonts w:ascii="Times New Roman" w:hAnsi="Times New Roman" w:cs="Times New Roman"/>
          <w:b/>
          <w:szCs w:val="22"/>
        </w:rPr>
        <w:t xml:space="preserve"> </w:t>
      </w:r>
      <w:r w:rsidR="00314B0A">
        <w:rPr>
          <w:rFonts w:ascii="Times New Roman" w:hAnsi="Times New Roman" w:cs="Times New Roman"/>
          <w:szCs w:val="22"/>
        </w:rPr>
        <w:t xml:space="preserve">The text </w:t>
      </w:r>
      <w:r w:rsidR="000A783C">
        <w:rPr>
          <w:rFonts w:ascii="Times New Roman" w:hAnsi="Times New Roman" w:cs="Times New Roman"/>
          <w:szCs w:val="22"/>
        </w:rPr>
        <w:t>“</w:t>
      </w:r>
      <w:r w:rsidR="00314B0A">
        <w:rPr>
          <w:rFonts w:ascii="Times New Roman" w:hAnsi="Times New Roman" w:cs="Times New Roman"/>
          <w:szCs w:val="22"/>
        </w:rPr>
        <w:t>balance your mind and body and taste buds</w:t>
      </w:r>
      <w:r w:rsidR="000A783C">
        <w:rPr>
          <w:rFonts w:ascii="Times New Roman" w:hAnsi="Times New Roman" w:cs="Times New Roman"/>
          <w:szCs w:val="22"/>
        </w:rPr>
        <w:t>”</w:t>
      </w:r>
    </w:p>
    <w:p w14:paraId="5A878A94" w14:textId="77777777" w:rsidR="00AD2CD7" w:rsidRPr="00492711" w:rsidRDefault="00AD2CD7" w:rsidP="00AD2CD7">
      <w:pPr>
        <w:pStyle w:val="ListParagraph"/>
        <w:numPr>
          <w:ilvl w:val="0"/>
          <w:numId w:val="2"/>
        </w:numPr>
        <w:rPr>
          <w:rFonts w:ascii="Times New Roman" w:hAnsi="Times New Roman" w:cs="Times New Roman"/>
          <w:szCs w:val="22"/>
        </w:rPr>
      </w:pPr>
      <w:commentRangeStart w:id="7"/>
      <w:r w:rsidRPr="00492711">
        <w:rPr>
          <w:rFonts w:ascii="Times New Roman" w:hAnsi="Times New Roman" w:cs="Times New Roman"/>
          <w:szCs w:val="22"/>
          <w:u w:val="single"/>
        </w:rPr>
        <w:t>Point</w:t>
      </w:r>
      <w:r w:rsidRPr="00492711">
        <w:rPr>
          <w:rFonts w:ascii="Times New Roman" w:hAnsi="Times New Roman" w:cs="Times New Roman"/>
          <w:szCs w:val="22"/>
        </w:rPr>
        <w:t xml:space="preserve">: The woman </w:t>
      </w:r>
      <w:r w:rsidR="00C07493" w:rsidRPr="00492711">
        <w:rPr>
          <w:rFonts w:ascii="Times New Roman" w:hAnsi="Times New Roman" w:cs="Times New Roman"/>
          <w:szCs w:val="22"/>
        </w:rPr>
        <w:t>appears</w:t>
      </w:r>
      <w:r w:rsidR="00076D97" w:rsidRPr="00492711">
        <w:rPr>
          <w:rFonts w:ascii="Times New Roman" w:hAnsi="Times New Roman" w:cs="Times New Roman"/>
          <w:szCs w:val="22"/>
        </w:rPr>
        <w:t xml:space="preserve"> free from the ground itself</w:t>
      </w:r>
    </w:p>
    <w:p w14:paraId="1CDC233D" w14:textId="77777777" w:rsidR="00AD2CD7" w:rsidRPr="00492711" w:rsidRDefault="00AD2CD7" w:rsidP="00AD2CD7">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Pr="00492711">
        <w:rPr>
          <w:rFonts w:ascii="Times New Roman" w:hAnsi="Times New Roman" w:cs="Times New Roman"/>
          <w:szCs w:val="22"/>
        </w:rPr>
        <w:t xml:space="preserve">: </w:t>
      </w:r>
      <w:r w:rsidR="00F830CB" w:rsidRPr="00492711">
        <w:rPr>
          <w:rFonts w:ascii="Times New Roman" w:hAnsi="Times New Roman" w:cs="Times New Roman"/>
          <w:szCs w:val="22"/>
        </w:rPr>
        <w:t xml:space="preserve">Absence of land </w:t>
      </w:r>
      <w:r w:rsidR="003B425A" w:rsidRPr="00492711">
        <w:rPr>
          <w:rFonts w:ascii="Times New Roman" w:hAnsi="Times New Roman" w:cs="Times New Roman"/>
          <w:szCs w:val="22"/>
        </w:rPr>
        <w:t xml:space="preserve">in the photo </w:t>
      </w:r>
      <w:r w:rsidR="00F830CB" w:rsidRPr="00492711">
        <w:rPr>
          <w:rFonts w:ascii="Times New Roman" w:hAnsi="Times New Roman" w:cs="Times New Roman"/>
          <w:szCs w:val="22"/>
        </w:rPr>
        <w:t xml:space="preserve">makes her appear </w:t>
      </w:r>
      <w:r w:rsidR="00C325F6" w:rsidRPr="00492711">
        <w:rPr>
          <w:rFonts w:ascii="Times New Roman" w:hAnsi="Times New Roman" w:cs="Times New Roman"/>
          <w:szCs w:val="22"/>
        </w:rPr>
        <w:t>as though</w:t>
      </w:r>
      <w:r w:rsidR="00F830CB" w:rsidRPr="00492711">
        <w:rPr>
          <w:rFonts w:ascii="Times New Roman" w:hAnsi="Times New Roman" w:cs="Times New Roman"/>
          <w:szCs w:val="22"/>
        </w:rPr>
        <w:t xml:space="preserve"> she’</w:t>
      </w:r>
      <w:r w:rsidR="00AE0000" w:rsidRPr="00492711">
        <w:rPr>
          <w:rFonts w:ascii="Times New Roman" w:hAnsi="Times New Roman" w:cs="Times New Roman"/>
          <w:szCs w:val="22"/>
        </w:rPr>
        <w:t>s floating;</w:t>
      </w:r>
      <w:r w:rsidR="00F830CB" w:rsidRPr="00492711">
        <w:rPr>
          <w:rFonts w:ascii="Times New Roman" w:hAnsi="Times New Roman" w:cs="Times New Roman"/>
          <w:szCs w:val="22"/>
        </w:rPr>
        <w:t xml:space="preserve"> she has clouds beneath her head</w:t>
      </w:r>
      <w:r w:rsidR="003B425A" w:rsidRPr="00492711">
        <w:rPr>
          <w:rFonts w:ascii="Times New Roman" w:hAnsi="Times New Roman" w:cs="Times New Roman"/>
          <w:szCs w:val="22"/>
        </w:rPr>
        <w:t xml:space="preserve"> (as though she’s above them)</w:t>
      </w:r>
      <w:r w:rsidR="00AE0000" w:rsidRPr="00492711">
        <w:rPr>
          <w:rFonts w:ascii="Times New Roman" w:hAnsi="Times New Roman" w:cs="Times New Roman"/>
          <w:szCs w:val="22"/>
        </w:rPr>
        <w:t>;</w:t>
      </w:r>
      <w:r w:rsidR="00C325F6" w:rsidRPr="00492711">
        <w:rPr>
          <w:rFonts w:ascii="Times New Roman" w:hAnsi="Times New Roman" w:cs="Times New Roman"/>
          <w:szCs w:val="22"/>
        </w:rPr>
        <w:t xml:space="preserve"> “</w:t>
      </w:r>
      <w:r w:rsidR="003B425A" w:rsidRPr="00492711">
        <w:rPr>
          <w:rFonts w:ascii="Times New Roman" w:hAnsi="Times New Roman" w:cs="Times New Roman"/>
          <w:szCs w:val="22"/>
        </w:rPr>
        <w:t>fruited plains</w:t>
      </w:r>
      <w:r w:rsidR="00C325F6" w:rsidRPr="00492711">
        <w:rPr>
          <w:rFonts w:ascii="Times New Roman" w:hAnsi="Times New Roman" w:cs="Times New Roman"/>
          <w:szCs w:val="22"/>
        </w:rPr>
        <w:t>” flank the girl’s shoulders</w:t>
      </w:r>
      <w:commentRangeEnd w:id="7"/>
      <w:r w:rsidR="00BA5AF4">
        <w:rPr>
          <w:rStyle w:val="CommentReference"/>
        </w:rPr>
        <w:commentReference w:id="7"/>
      </w:r>
    </w:p>
    <w:p w14:paraId="44409BF9" w14:textId="6D9A93ED" w:rsidR="00AD2CD7" w:rsidRPr="00492711" w:rsidRDefault="00AD2CD7" w:rsidP="00AD2CD7">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Concluding statement</w:t>
      </w:r>
      <w:r w:rsidRPr="00492711">
        <w:rPr>
          <w:rFonts w:ascii="Times New Roman" w:hAnsi="Times New Roman" w:cs="Times New Roman"/>
          <w:szCs w:val="22"/>
        </w:rPr>
        <w:t xml:space="preserve">: </w:t>
      </w:r>
      <w:r w:rsidR="00FD416E">
        <w:rPr>
          <w:rFonts w:ascii="Times New Roman" w:hAnsi="Times New Roman" w:cs="Times New Roman"/>
          <w:szCs w:val="22"/>
        </w:rPr>
        <w:t xml:space="preserve">This water will balance </w:t>
      </w:r>
      <w:r w:rsidR="005427A2">
        <w:rPr>
          <w:rFonts w:ascii="Times New Roman" w:hAnsi="Times New Roman" w:cs="Times New Roman"/>
          <w:szCs w:val="22"/>
        </w:rPr>
        <w:t>your</w:t>
      </w:r>
      <w:r w:rsidR="00FD416E">
        <w:rPr>
          <w:rFonts w:ascii="Times New Roman" w:hAnsi="Times New Roman" w:cs="Times New Roman"/>
          <w:szCs w:val="22"/>
        </w:rPr>
        <w:t xml:space="preserve"> life</w:t>
      </w:r>
      <w:r w:rsidRPr="00492711">
        <w:rPr>
          <w:rFonts w:ascii="Times New Roman" w:hAnsi="Times New Roman" w:cs="Times New Roman"/>
          <w:szCs w:val="22"/>
        </w:rPr>
        <w:t>.</w:t>
      </w:r>
    </w:p>
    <w:p w14:paraId="7DAC7DDD" w14:textId="77777777" w:rsidR="003B425A" w:rsidRPr="00492711" w:rsidRDefault="003B425A" w:rsidP="003B425A">
      <w:pPr>
        <w:rPr>
          <w:rFonts w:ascii="Times New Roman" w:hAnsi="Times New Roman" w:cs="Times New Roman"/>
          <w:szCs w:val="22"/>
        </w:rPr>
      </w:pPr>
    </w:p>
    <w:p w14:paraId="5D658264" w14:textId="41A2EF8E" w:rsidR="00CA3A45" w:rsidRPr="00492711" w:rsidRDefault="00CA3A45" w:rsidP="00CA3A45">
      <w:pPr>
        <w:rPr>
          <w:rFonts w:ascii="Times New Roman" w:hAnsi="Times New Roman" w:cs="Times New Roman"/>
          <w:szCs w:val="22"/>
        </w:rPr>
      </w:pPr>
      <w:r w:rsidRPr="00492711">
        <w:rPr>
          <w:rFonts w:ascii="Times New Roman" w:hAnsi="Times New Roman" w:cs="Times New Roman"/>
          <w:b/>
          <w:szCs w:val="22"/>
        </w:rPr>
        <w:t>Subject 4</w:t>
      </w:r>
      <w:r w:rsidRPr="00492711">
        <w:rPr>
          <w:rFonts w:ascii="Times New Roman" w:hAnsi="Times New Roman" w:cs="Times New Roman"/>
          <w:szCs w:val="22"/>
        </w:rPr>
        <w:t xml:space="preserve">: </w:t>
      </w:r>
      <w:commentRangeStart w:id="8"/>
      <w:r w:rsidR="00FD416E">
        <w:rPr>
          <w:rFonts w:ascii="Times New Roman" w:hAnsi="Times New Roman" w:cs="Times New Roman"/>
          <w:szCs w:val="22"/>
        </w:rPr>
        <w:t xml:space="preserve">Text on the </w:t>
      </w:r>
      <w:r w:rsidR="005427A2">
        <w:rPr>
          <w:rFonts w:ascii="Times New Roman" w:hAnsi="Times New Roman" w:cs="Times New Roman"/>
          <w:szCs w:val="22"/>
        </w:rPr>
        <w:t xml:space="preserve">far </w:t>
      </w:r>
      <w:r w:rsidR="00FD416E">
        <w:rPr>
          <w:rFonts w:ascii="Times New Roman" w:hAnsi="Times New Roman" w:cs="Times New Roman"/>
          <w:szCs w:val="22"/>
        </w:rPr>
        <w:t>left</w:t>
      </w:r>
      <w:r w:rsidR="005427A2">
        <w:rPr>
          <w:rFonts w:ascii="Times New Roman" w:hAnsi="Times New Roman" w:cs="Times New Roman"/>
          <w:szCs w:val="22"/>
        </w:rPr>
        <w:t xml:space="preserve"> of the ad</w:t>
      </w:r>
    </w:p>
    <w:p w14:paraId="1A4820F4" w14:textId="1FC868E8" w:rsidR="00CA3A45" w:rsidRPr="00492711" w:rsidRDefault="00CA3A45" w:rsidP="00CA3A45">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Point</w:t>
      </w:r>
      <w:r w:rsidRPr="00492711">
        <w:rPr>
          <w:rFonts w:ascii="Times New Roman" w:hAnsi="Times New Roman" w:cs="Times New Roman"/>
          <w:szCs w:val="22"/>
        </w:rPr>
        <w:t xml:space="preserve">: </w:t>
      </w:r>
      <w:r w:rsidR="005427A2">
        <w:rPr>
          <w:rFonts w:ascii="Times New Roman" w:hAnsi="Times New Roman" w:cs="Times New Roman"/>
          <w:szCs w:val="22"/>
        </w:rPr>
        <w:t>Telling the readers other ways to help balance your work &amp; life so they make it seem like they care about their consumers.</w:t>
      </w:r>
    </w:p>
    <w:p w14:paraId="5C24F653" w14:textId="21DA074B" w:rsidR="00CA3A45" w:rsidRPr="005427A2" w:rsidRDefault="00AE0000" w:rsidP="005427A2">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005427A2">
        <w:rPr>
          <w:rFonts w:ascii="Times New Roman" w:hAnsi="Times New Roman" w:cs="Times New Roman"/>
          <w:szCs w:val="22"/>
          <w:u w:val="single"/>
        </w:rPr>
        <w:t xml:space="preserve">: </w:t>
      </w:r>
      <w:r w:rsidR="005427A2" w:rsidRPr="005427A2">
        <w:rPr>
          <w:rFonts w:ascii="Times New Roman" w:hAnsi="Times New Roman" w:cs="Times New Roman"/>
          <w:szCs w:val="22"/>
        </w:rPr>
        <w:t>Smartwater saying things that can balance your work &amp; life</w:t>
      </w:r>
      <w:r w:rsidR="00A538F7">
        <w:rPr>
          <w:rFonts w:ascii="Times New Roman" w:hAnsi="Times New Roman" w:cs="Times New Roman"/>
          <w:szCs w:val="22"/>
        </w:rPr>
        <w:t>.</w:t>
      </w:r>
    </w:p>
    <w:p w14:paraId="110AA526" w14:textId="69576152" w:rsidR="00BA41AF" w:rsidRPr="00492711" w:rsidRDefault="00BA41AF" w:rsidP="00BA41AF">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Concluding statement</w:t>
      </w:r>
      <w:r w:rsidRPr="00492711">
        <w:rPr>
          <w:rFonts w:ascii="Times New Roman" w:hAnsi="Times New Roman" w:cs="Times New Roman"/>
          <w:szCs w:val="22"/>
        </w:rPr>
        <w:t xml:space="preserve">: </w:t>
      </w:r>
      <w:r w:rsidR="00D2511F">
        <w:rPr>
          <w:rFonts w:ascii="Times New Roman" w:hAnsi="Times New Roman" w:cs="Times New Roman"/>
          <w:szCs w:val="22"/>
        </w:rPr>
        <w:t>The ad is trying to use other methods</w:t>
      </w:r>
      <w:r w:rsidR="00A538F7">
        <w:rPr>
          <w:rFonts w:ascii="Times New Roman" w:hAnsi="Times New Roman" w:cs="Times New Roman"/>
          <w:szCs w:val="22"/>
        </w:rPr>
        <w:t xml:space="preserve"> then the smart water</w:t>
      </w:r>
      <w:r w:rsidR="00D2511F">
        <w:rPr>
          <w:rFonts w:ascii="Times New Roman" w:hAnsi="Times New Roman" w:cs="Times New Roman"/>
          <w:szCs w:val="22"/>
        </w:rPr>
        <w:t xml:space="preserve"> </w:t>
      </w:r>
      <w:r w:rsidR="00A538F7">
        <w:rPr>
          <w:rFonts w:ascii="Times New Roman" w:hAnsi="Times New Roman" w:cs="Times New Roman"/>
          <w:szCs w:val="22"/>
        </w:rPr>
        <w:t xml:space="preserve">to </w:t>
      </w:r>
      <w:r w:rsidR="005427A2">
        <w:rPr>
          <w:rFonts w:ascii="Times New Roman" w:hAnsi="Times New Roman" w:cs="Times New Roman"/>
          <w:szCs w:val="22"/>
        </w:rPr>
        <w:t>balance</w:t>
      </w:r>
      <w:r w:rsidR="00D2511F">
        <w:rPr>
          <w:rFonts w:ascii="Times New Roman" w:hAnsi="Times New Roman" w:cs="Times New Roman"/>
          <w:szCs w:val="22"/>
        </w:rPr>
        <w:t xml:space="preserve"> </w:t>
      </w:r>
      <w:r w:rsidR="00A538F7">
        <w:rPr>
          <w:rFonts w:ascii="Times New Roman" w:hAnsi="Times New Roman" w:cs="Times New Roman"/>
          <w:szCs w:val="22"/>
        </w:rPr>
        <w:t>your work &amp; life; Making seem like they care about the reader and that the smart water will help you.</w:t>
      </w:r>
      <w:commentRangeEnd w:id="8"/>
      <w:r w:rsidR="006D4C6B">
        <w:rPr>
          <w:rStyle w:val="CommentReference"/>
        </w:rPr>
        <w:commentReference w:id="8"/>
      </w:r>
    </w:p>
    <w:p w14:paraId="606E51DC" w14:textId="77777777" w:rsidR="00492711" w:rsidRDefault="00492711" w:rsidP="005A20BA">
      <w:pPr>
        <w:pStyle w:val="ListParagraph"/>
        <w:ind w:left="1080"/>
        <w:rPr>
          <w:rFonts w:ascii="Times New Roman" w:hAnsi="Times New Roman" w:cs="Times New Roman"/>
          <w:szCs w:val="22"/>
        </w:rPr>
      </w:pPr>
    </w:p>
    <w:p w14:paraId="03474176" w14:textId="77777777" w:rsidR="00492711" w:rsidRDefault="00492711" w:rsidP="005A20BA">
      <w:pPr>
        <w:pStyle w:val="ListParagraph"/>
        <w:ind w:left="1080"/>
        <w:rPr>
          <w:rFonts w:ascii="Times New Roman" w:hAnsi="Times New Roman" w:cs="Times New Roman"/>
          <w:szCs w:val="22"/>
        </w:rPr>
      </w:pPr>
    </w:p>
    <w:p w14:paraId="5FA70BDB" w14:textId="77777777" w:rsidR="00492711" w:rsidRDefault="00492711" w:rsidP="00CA3A45">
      <w:pPr>
        <w:rPr>
          <w:rFonts w:ascii="Times New Roman" w:hAnsi="Times New Roman" w:cs="Times New Roman"/>
          <w:szCs w:val="22"/>
        </w:rPr>
      </w:pPr>
    </w:p>
    <w:p w14:paraId="267EAF0C" w14:textId="2FBAF290" w:rsidR="00BC2DDC" w:rsidRPr="00492711" w:rsidRDefault="00BC2DDC" w:rsidP="00CA3A45">
      <w:pPr>
        <w:rPr>
          <w:rFonts w:ascii="Times New Roman" w:hAnsi="Times New Roman" w:cs="Times New Roman"/>
          <w:b/>
          <w:szCs w:val="22"/>
        </w:rPr>
      </w:pPr>
      <w:r w:rsidRPr="00492711">
        <w:rPr>
          <w:rFonts w:ascii="Times New Roman" w:hAnsi="Times New Roman" w:cs="Times New Roman"/>
          <w:b/>
          <w:szCs w:val="22"/>
        </w:rPr>
        <w:t>Subject 5</w:t>
      </w:r>
      <w:r w:rsidRPr="00492711">
        <w:rPr>
          <w:rFonts w:ascii="Times New Roman" w:hAnsi="Times New Roman" w:cs="Times New Roman"/>
          <w:szCs w:val="22"/>
        </w:rPr>
        <w:t>:</w:t>
      </w:r>
      <w:r w:rsidRPr="00492711">
        <w:rPr>
          <w:rFonts w:ascii="Times New Roman" w:hAnsi="Times New Roman" w:cs="Times New Roman"/>
          <w:b/>
          <w:szCs w:val="22"/>
        </w:rPr>
        <w:t xml:space="preserve"> </w:t>
      </w:r>
      <w:r w:rsidR="007158CD" w:rsidRPr="00492711">
        <w:rPr>
          <w:rFonts w:ascii="Times New Roman" w:hAnsi="Times New Roman" w:cs="Times New Roman"/>
          <w:szCs w:val="22"/>
        </w:rPr>
        <w:t xml:space="preserve">The ad’s </w:t>
      </w:r>
      <w:r w:rsidR="00382120">
        <w:rPr>
          <w:rFonts w:ascii="Times New Roman" w:hAnsi="Times New Roman" w:cs="Times New Roman"/>
          <w:szCs w:val="22"/>
        </w:rPr>
        <w:t xml:space="preserve">Logo/brand seen </w:t>
      </w:r>
      <w:r w:rsidR="00382120" w:rsidRPr="00492711">
        <w:rPr>
          <w:rFonts w:ascii="Times New Roman" w:hAnsi="Times New Roman" w:cs="Times New Roman"/>
          <w:szCs w:val="22"/>
        </w:rPr>
        <w:t xml:space="preserve">several </w:t>
      </w:r>
      <w:r w:rsidR="00382120">
        <w:rPr>
          <w:rFonts w:ascii="Times New Roman" w:hAnsi="Times New Roman" w:cs="Times New Roman"/>
          <w:szCs w:val="22"/>
        </w:rPr>
        <w:t>times</w:t>
      </w:r>
      <w:r w:rsidR="00E2155E" w:rsidRPr="00492711">
        <w:rPr>
          <w:rFonts w:ascii="Times New Roman" w:hAnsi="Times New Roman" w:cs="Times New Roman"/>
          <w:b/>
          <w:szCs w:val="22"/>
        </w:rPr>
        <w:t xml:space="preserve"> </w:t>
      </w:r>
    </w:p>
    <w:p w14:paraId="650E2BB6" w14:textId="73F7DFBF" w:rsidR="00116822" w:rsidRPr="00492711" w:rsidRDefault="00116822" w:rsidP="00116822">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Point</w:t>
      </w:r>
      <w:r w:rsidRPr="00492711">
        <w:rPr>
          <w:rFonts w:ascii="Times New Roman" w:hAnsi="Times New Roman" w:cs="Times New Roman"/>
          <w:szCs w:val="22"/>
        </w:rPr>
        <w:t xml:space="preserve">: </w:t>
      </w:r>
      <w:r w:rsidR="00382120">
        <w:rPr>
          <w:rFonts w:ascii="Times New Roman" w:hAnsi="Times New Roman" w:cs="Times New Roman"/>
          <w:szCs w:val="22"/>
        </w:rPr>
        <w:t>remembers the logo/brand better when seen</w:t>
      </w:r>
    </w:p>
    <w:p w14:paraId="6BAFC27A" w14:textId="477CBB3A" w:rsidR="00116822" w:rsidRPr="00492711" w:rsidRDefault="00116822" w:rsidP="00116822">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00382120">
        <w:rPr>
          <w:rFonts w:ascii="Times New Roman" w:hAnsi="Times New Roman" w:cs="Times New Roman"/>
          <w:szCs w:val="22"/>
        </w:rPr>
        <w:t xml:space="preserve"> The brand is seen two times on the bottom left of the screen and the water bottle has the brand.</w:t>
      </w:r>
    </w:p>
    <w:p w14:paraId="50C4A899" w14:textId="77777777" w:rsidR="00116822" w:rsidRPr="00492711" w:rsidRDefault="00116822" w:rsidP="00116822">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Concluding statement</w:t>
      </w:r>
      <w:r w:rsidRPr="00492711">
        <w:rPr>
          <w:rFonts w:ascii="Times New Roman" w:hAnsi="Times New Roman" w:cs="Times New Roman"/>
          <w:szCs w:val="22"/>
        </w:rPr>
        <w:t xml:space="preserve">: </w:t>
      </w:r>
      <w:commentRangeStart w:id="10"/>
      <w:r w:rsidR="00AD7381">
        <w:rPr>
          <w:rFonts w:ascii="Times New Roman" w:hAnsi="Times New Roman" w:cs="Times New Roman"/>
          <w:szCs w:val="22"/>
        </w:rPr>
        <w:t>[NONE GIVEN]</w:t>
      </w:r>
      <w:commentRangeEnd w:id="10"/>
      <w:r w:rsidR="00C03CA0">
        <w:rPr>
          <w:rStyle w:val="CommentReference"/>
        </w:rPr>
        <w:commentReference w:id="10"/>
      </w:r>
    </w:p>
    <w:p w14:paraId="2384CD2D" w14:textId="77777777" w:rsidR="00BC2DDC" w:rsidRPr="00492711" w:rsidRDefault="00BC2DDC" w:rsidP="00CA3A45">
      <w:pPr>
        <w:rPr>
          <w:rFonts w:ascii="Times New Roman" w:hAnsi="Times New Roman" w:cs="Times New Roman"/>
          <w:b/>
          <w:szCs w:val="22"/>
        </w:rPr>
      </w:pPr>
    </w:p>
    <w:p w14:paraId="38BFF7C9" w14:textId="36A2C8AE" w:rsidR="00460CBD" w:rsidRPr="00492711" w:rsidRDefault="000363D0" w:rsidP="00CA3A45">
      <w:pPr>
        <w:rPr>
          <w:rFonts w:ascii="Times New Roman" w:hAnsi="Times New Roman" w:cs="Times New Roman"/>
          <w:szCs w:val="22"/>
        </w:rPr>
      </w:pPr>
      <w:r w:rsidRPr="00492711">
        <w:rPr>
          <w:rFonts w:ascii="Times New Roman" w:hAnsi="Times New Roman" w:cs="Times New Roman"/>
          <w:b/>
          <w:szCs w:val="22"/>
        </w:rPr>
        <w:t>Subject 6</w:t>
      </w:r>
      <w:r w:rsidR="00857810" w:rsidRPr="00492711">
        <w:rPr>
          <w:rFonts w:ascii="Times New Roman" w:hAnsi="Times New Roman" w:cs="Times New Roman"/>
          <w:szCs w:val="22"/>
        </w:rPr>
        <w:t>:</w:t>
      </w:r>
      <w:r w:rsidR="002A3CD9">
        <w:rPr>
          <w:rFonts w:ascii="Times New Roman" w:hAnsi="Times New Roman" w:cs="Times New Roman"/>
          <w:szCs w:val="22"/>
        </w:rPr>
        <w:t xml:space="preserve"> “</w:t>
      </w:r>
      <w:r w:rsidR="00382120">
        <w:rPr>
          <w:rFonts w:ascii="Times New Roman" w:hAnsi="Times New Roman" w:cs="Times New Roman"/>
          <w:szCs w:val="22"/>
        </w:rPr>
        <w:t>a smarter way to balance your work &amp; life</w:t>
      </w:r>
      <w:r w:rsidR="002A3CD9">
        <w:rPr>
          <w:rFonts w:ascii="Times New Roman" w:hAnsi="Times New Roman" w:cs="Times New Roman"/>
          <w:szCs w:val="22"/>
        </w:rPr>
        <w:t>”</w:t>
      </w:r>
      <w:r w:rsidR="004A756A">
        <w:rPr>
          <w:rFonts w:ascii="Times New Roman" w:hAnsi="Times New Roman" w:cs="Times New Roman"/>
          <w:szCs w:val="22"/>
        </w:rPr>
        <w:t xml:space="preserve"> on the top left of t</w:t>
      </w:r>
      <w:r w:rsidR="00B705E5">
        <w:rPr>
          <w:rFonts w:ascii="Times New Roman" w:hAnsi="Times New Roman" w:cs="Times New Roman"/>
          <w:szCs w:val="22"/>
        </w:rPr>
        <w:t xml:space="preserve">he </w:t>
      </w:r>
      <w:r w:rsidR="005427A2">
        <w:rPr>
          <w:rFonts w:ascii="Times New Roman" w:hAnsi="Times New Roman" w:cs="Times New Roman"/>
          <w:szCs w:val="22"/>
        </w:rPr>
        <w:t>ad</w:t>
      </w:r>
    </w:p>
    <w:p w14:paraId="3791BBF4" w14:textId="54082A6F" w:rsidR="00460CBD" w:rsidRPr="00492711" w:rsidRDefault="00460CBD" w:rsidP="00460CBD">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Point</w:t>
      </w:r>
      <w:r w:rsidRPr="00492711">
        <w:rPr>
          <w:rFonts w:ascii="Times New Roman" w:hAnsi="Times New Roman" w:cs="Times New Roman"/>
          <w:szCs w:val="22"/>
        </w:rPr>
        <w:t xml:space="preserve">: The ad </w:t>
      </w:r>
      <w:r w:rsidR="003D73EE" w:rsidRPr="00492711">
        <w:rPr>
          <w:rFonts w:ascii="Times New Roman" w:hAnsi="Times New Roman" w:cs="Times New Roman"/>
          <w:szCs w:val="22"/>
        </w:rPr>
        <w:t xml:space="preserve">uses several </w:t>
      </w:r>
      <w:r w:rsidR="005427A2">
        <w:rPr>
          <w:rFonts w:ascii="Times New Roman" w:hAnsi="Times New Roman" w:cs="Times New Roman"/>
          <w:szCs w:val="22"/>
        </w:rPr>
        <w:t xml:space="preserve">different </w:t>
      </w:r>
      <w:r w:rsidR="002A3CD9">
        <w:rPr>
          <w:rFonts w:ascii="Times New Roman" w:hAnsi="Times New Roman" w:cs="Times New Roman"/>
          <w:szCs w:val="22"/>
        </w:rPr>
        <w:t>color</w:t>
      </w:r>
      <w:r w:rsidR="005427A2">
        <w:rPr>
          <w:rFonts w:ascii="Times New Roman" w:hAnsi="Times New Roman" w:cs="Times New Roman"/>
          <w:szCs w:val="22"/>
        </w:rPr>
        <w:t xml:space="preserve"> fonts</w:t>
      </w:r>
      <w:r w:rsidR="002A3CD9">
        <w:rPr>
          <w:rFonts w:ascii="Times New Roman" w:hAnsi="Times New Roman" w:cs="Times New Roman"/>
          <w:szCs w:val="22"/>
        </w:rPr>
        <w:t xml:space="preserve"> to catch the attention of the reader</w:t>
      </w:r>
    </w:p>
    <w:p w14:paraId="6CE442A0" w14:textId="0544DB82" w:rsidR="00460CBD" w:rsidRPr="00492711" w:rsidRDefault="00460CBD" w:rsidP="00460CBD">
      <w:pPr>
        <w:pStyle w:val="ListParagraph"/>
        <w:numPr>
          <w:ilvl w:val="1"/>
          <w:numId w:val="2"/>
        </w:numPr>
        <w:rPr>
          <w:rFonts w:ascii="Times New Roman" w:hAnsi="Times New Roman" w:cs="Times New Roman"/>
          <w:szCs w:val="22"/>
        </w:rPr>
      </w:pPr>
      <w:r w:rsidRPr="00492711">
        <w:rPr>
          <w:rFonts w:ascii="Times New Roman" w:hAnsi="Times New Roman" w:cs="Times New Roman"/>
          <w:szCs w:val="22"/>
          <w:u w:val="single"/>
        </w:rPr>
        <w:t>Evidence</w:t>
      </w:r>
      <w:r w:rsidRPr="00492711">
        <w:rPr>
          <w:rFonts w:ascii="Times New Roman" w:hAnsi="Times New Roman" w:cs="Times New Roman"/>
          <w:szCs w:val="22"/>
        </w:rPr>
        <w:t>: the</w:t>
      </w:r>
      <w:r w:rsidR="006B2D23" w:rsidRPr="00492711">
        <w:rPr>
          <w:rFonts w:ascii="Times New Roman" w:hAnsi="Times New Roman" w:cs="Times New Roman"/>
          <w:szCs w:val="22"/>
        </w:rPr>
        <w:t xml:space="preserve"> </w:t>
      </w:r>
      <w:r w:rsidR="002A3CD9">
        <w:rPr>
          <w:rFonts w:ascii="Times New Roman" w:hAnsi="Times New Roman" w:cs="Times New Roman"/>
        </w:rPr>
        <w:t>blue</w:t>
      </w:r>
      <w:r w:rsidR="00CD7384" w:rsidRPr="00492711">
        <w:rPr>
          <w:rFonts w:ascii="Times New Roman" w:hAnsi="Times New Roman" w:cs="Times New Roman"/>
        </w:rPr>
        <w:t xml:space="preserve"> writing </w:t>
      </w:r>
      <w:r w:rsidR="006B2D23" w:rsidRPr="00492711">
        <w:rPr>
          <w:rFonts w:ascii="Times New Roman" w:hAnsi="Times New Roman" w:cs="Times New Roman"/>
        </w:rPr>
        <w:t xml:space="preserve">stands out and encourages </w:t>
      </w:r>
      <w:r w:rsidR="00CD7384" w:rsidRPr="00492711">
        <w:rPr>
          <w:rFonts w:ascii="Times New Roman" w:hAnsi="Times New Roman" w:cs="Times New Roman"/>
        </w:rPr>
        <w:t xml:space="preserve">the reader to </w:t>
      </w:r>
      <w:r w:rsidR="002A3CD9">
        <w:rPr>
          <w:rFonts w:ascii="Times New Roman" w:hAnsi="Times New Roman" w:cs="Times New Roman"/>
        </w:rPr>
        <w:t>read from first left then to the right where the bottle is.</w:t>
      </w:r>
    </w:p>
    <w:p w14:paraId="5F19F506" w14:textId="583D8844" w:rsidR="00BE0DD3" w:rsidRPr="002A3CD9" w:rsidRDefault="00460CBD" w:rsidP="002A3CD9">
      <w:pPr>
        <w:pStyle w:val="ListParagraph"/>
        <w:numPr>
          <w:ilvl w:val="0"/>
          <w:numId w:val="2"/>
        </w:numPr>
        <w:rPr>
          <w:rFonts w:ascii="Times New Roman" w:hAnsi="Times New Roman" w:cs="Times New Roman"/>
          <w:szCs w:val="22"/>
        </w:rPr>
      </w:pPr>
      <w:r w:rsidRPr="00492711">
        <w:rPr>
          <w:rFonts w:ascii="Times New Roman" w:hAnsi="Times New Roman" w:cs="Times New Roman"/>
          <w:szCs w:val="22"/>
          <w:u w:val="single"/>
        </w:rPr>
        <w:t>Concluding statement</w:t>
      </w:r>
      <w:r w:rsidRPr="00492711">
        <w:rPr>
          <w:rFonts w:ascii="Times New Roman" w:hAnsi="Times New Roman" w:cs="Times New Roman"/>
          <w:szCs w:val="22"/>
        </w:rPr>
        <w:t>: “</w:t>
      </w:r>
      <w:r w:rsidR="008966BF" w:rsidRPr="00492711">
        <w:rPr>
          <w:rFonts w:ascii="Times New Roman" w:hAnsi="Times New Roman" w:cs="Times New Roman"/>
        </w:rPr>
        <w:t xml:space="preserve">All visual indications of direction in the advertisement lead the </w:t>
      </w:r>
      <w:r w:rsidR="002A3CD9">
        <w:rPr>
          <w:rFonts w:ascii="Times New Roman" w:hAnsi="Times New Roman" w:cs="Times New Roman"/>
        </w:rPr>
        <w:t>reader</w:t>
      </w:r>
      <w:r w:rsidR="008966BF" w:rsidRPr="00492711">
        <w:rPr>
          <w:rFonts w:ascii="Times New Roman" w:hAnsi="Times New Roman" w:cs="Times New Roman"/>
        </w:rPr>
        <w:t xml:space="preserve"> to</w:t>
      </w:r>
      <w:r w:rsidR="002A3CD9">
        <w:rPr>
          <w:rFonts w:ascii="Times New Roman" w:hAnsi="Times New Roman" w:cs="Times New Roman"/>
        </w:rPr>
        <w:t xml:space="preserve"> the </w:t>
      </w:r>
      <w:commentRangeStart w:id="11"/>
      <w:r w:rsidR="002A3CD9">
        <w:rPr>
          <w:rFonts w:ascii="Times New Roman" w:hAnsi="Times New Roman" w:cs="Times New Roman"/>
        </w:rPr>
        <w:t>bottle</w:t>
      </w:r>
      <w:commentRangeEnd w:id="11"/>
      <w:r w:rsidR="00D63081">
        <w:rPr>
          <w:rStyle w:val="CommentReference"/>
        </w:rPr>
        <w:commentReference w:id="11"/>
      </w:r>
      <w:r w:rsidR="002A3CD9">
        <w:rPr>
          <w:rFonts w:ascii="Times New Roman" w:hAnsi="Times New Roman" w:cs="Times New Roman"/>
        </w:rPr>
        <w:t>.</w:t>
      </w:r>
    </w:p>
    <w:sectPr w:rsidR="00BE0DD3" w:rsidRPr="002A3CD9" w:rsidSect="00354CAE">
      <w:headerReference w:type="default" r:id="rId10"/>
      <w:pgSz w:w="12240" w:h="15840"/>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stin Gautreau" w:date="2019-10-27T16:20:00Z" w:initials="JG">
    <w:p w14:paraId="012C911F" w14:textId="4C3E3C9B" w:rsidR="00061A24" w:rsidRDefault="00061A24">
      <w:pPr>
        <w:pStyle w:val="CommentText"/>
      </w:pPr>
      <w:r>
        <w:rPr>
          <w:rStyle w:val="CommentReference"/>
        </w:rPr>
        <w:annotationRef/>
      </w:r>
      <w:r>
        <w:t>Good. So at that age, men aren’t as healthy as they used to be, etc.</w:t>
      </w:r>
    </w:p>
  </w:comment>
  <w:comment w:id="1" w:author="Justin Gautreau" w:date="2019-10-27T16:20:00Z" w:initials="JG">
    <w:p w14:paraId="6B73B0A8" w14:textId="63CC3905" w:rsidR="00322C2B" w:rsidRDefault="00322C2B">
      <w:pPr>
        <w:pStyle w:val="CommentText"/>
      </w:pPr>
      <w:r>
        <w:rPr>
          <w:rStyle w:val="CommentReference"/>
        </w:rPr>
        <w:annotationRef/>
      </w:r>
      <w:r>
        <w:t>So middle aged men is the ideal audience, right?</w:t>
      </w:r>
    </w:p>
  </w:comment>
  <w:comment w:id="2" w:author="Justin Gautreau" w:date="2019-10-27T16:21:00Z" w:initials="JG">
    <w:p w14:paraId="3A0D1B61" w14:textId="77777777" w:rsidR="00197FB0" w:rsidRDefault="00197FB0">
      <w:pPr>
        <w:pStyle w:val="CommentText"/>
      </w:pPr>
      <w:r>
        <w:rPr>
          <w:rStyle w:val="CommentReference"/>
        </w:rPr>
        <w:annotationRef/>
      </w:r>
      <w:r>
        <w:t>This feels too similar to the ad’s unstated message.</w:t>
      </w:r>
    </w:p>
    <w:p w14:paraId="68FF912E" w14:textId="77777777" w:rsidR="00197FB0" w:rsidRDefault="00197FB0">
      <w:pPr>
        <w:pStyle w:val="CommentText"/>
      </w:pPr>
    </w:p>
    <w:p w14:paraId="682511A9" w14:textId="4B448A70" w:rsidR="00197FB0" w:rsidRPr="00197FB0" w:rsidRDefault="00197FB0">
      <w:pPr>
        <w:pStyle w:val="CommentText"/>
      </w:pPr>
      <w:r>
        <w:t xml:space="preserve">What is </w:t>
      </w:r>
      <w:r>
        <w:rPr>
          <w:i/>
          <w:iCs/>
        </w:rPr>
        <w:t xml:space="preserve">your </w:t>
      </w:r>
      <w:r>
        <w:t xml:space="preserve">verdict on the ad? Is it effective or ineffective and </w:t>
      </w:r>
      <w:r>
        <w:rPr>
          <w:i/>
          <w:iCs/>
        </w:rPr>
        <w:t>why</w:t>
      </w:r>
      <w:r>
        <w:t xml:space="preserve"> (given its intended audience)?</w:t>
      </w:r>
    </w:p>
  </w:comment>
  <w:comment w:id="3" w:author="Justin Gautreau" w:date="2019-10-27T16:23:00Z" w:initials="JG">
    <w:p w14:paraId="4CBB4878" w14:textId="3726D910" w:rsidR="008966E6" w:rsidRDefault="008966E6">
      <w:pPr>
        <w:pStyle w:val="CommentText"/>
      </w:pPr>
      <w:r>
        <w:rPr>
          <w:rStyle w:val="CommentReference"/>
        </w:rPr>
        <w:annotationRef/>
      </w:r>
      <w:r>
        <w:t>Can you think of specific appeals that are involved here? Is there elitism, for instance?</w:t>
      </w:r>
      <w:r w:rsidR="005050E3">
        <w:t xml:space="preserve"> Review the appeals we’ve reviewed.</w:t>
      </w:r>
    </w:p>
  </w:comment>
  <w:comment w:id="6" w:author="Justin Gautreau" w:date="2019-10-27T16:23:00Z" w:initials="JG">
    <w:p w14:paraId="3A954D4C" w14:textId="38CBDD2D" w:rsidR="00D9259D" w:rsidRDefault="00D9259D">
      <w:pPr>
        <w:pStyle w:val="CommentText"/>
      </w:pPr>
      <w:r>
        <w:rPr>
          <w:rStyle w:val="CommentReference"/>
        </w:rPr>
        <w:annotationRef/>
      </w:r>
      <w:r>
        <w:t xml:space="preserve">Okay, but why is this </w:t>
      </w:r>
      <w:r w:rsidR="009424DD">
        <w:t>there</w:t>
      </w:r>
      <w:r>
        <w:t>?</w:t>
      </w:r>
      <w:r w:rsidR="009424DD">
        <w:t xml:space="preserve"> Notice how your point and evidence here don’t really line up.</w:t>
      </w:r>
      <w:r w:rsidR="00B5072C">
        <w:t xml:space="preserve"> Notice the shadow the bottle casts and how “antioxidant” looks like it’s on some kind of wall/surface. Why is that there and how does it attempt to make the ad more appealing?</w:t>
      </w:r>
    </w:p>
  </w:comment>
  <w:comment w:id="7" w:author="Justin Gautreau" w:date="2019-10-27T16:25:00Z" w:initials="JG">
    <w:p w14:paraId="1431D1DA" w14:textId="30666875" w:rsidR="00BA5AF4" w:rsidRDefault="00BA5AF4">
      <w:pPr>
        <w:pStyle w:val="CommentText"/>
      </w:pPr>
      <w:r>
        <w:rPr>
          <w:rStyle w:val="CommentReference"/>
        </w:rPr>
        <w:annotationRef/>
      </w:r>
      <w:r>
        <w:t>This is from the sample outline.</w:t>
      </w:r>
    </w:p>
  </w:comment>
  <w:comment w:id="8" w:author="Justin Gautreau" w:date="2019-10-27T16:25:00Z" w:initials="JG">
    <w:p w14:paraId="647169CD" w14:textId="384BE203" w:rsidR="006D4C6B" w:rsidRDefault="006D4C6B">
      <w:pPr>
        <w:pStyle w:val="CommentText"/>
      </w:pPr>
      <w:r>
        <w:rPr>
          <w:rStyle w:val="CommentReference"/>
        </w:rPr>
        <w:annotationRef/>
      </w:r>
      <w:r w:rsidR="00D63081">
        <w:rPr>
          <w:rStyle w:val="CommentReference"/>
        </w:rPr>
        <w:t>You’ll need to spend some more time with all the text that’s there, especially if you consider it part of the ad. What’s interesting is that there’s so much writing here, which seems unique to this ad. Is Smartwater trying to appeal to a sense of intellect by making itself look more like an article rather than an ad?</w:t>
      </w:r>
      <w:bookmarkStart w:id="9" w:name="_GoBack"/>
      <w:bookmarkEnd w:id="9"/>
      <w:r w:rsidR="00D63081">
        <w:rPr>
          <w:rStyle w:val="CommentReference"/>
        </w:rPr>
        <w:t xml:space="preserve"> </w:t>
      </w:r>
    </w:p>
  </w:comment>
  <w:comment w:id="10" w:author="Justin Gautreau" w:date="2019-10-27T16:25:00Z" w:initials="JG">
    <w:p w14:paraId="0222E0C2" w14:textId="11578084" w:rsidR="00C03CA0" w:rsidRDefault="00C03CA0">
      <w:pPr>
        <w:pStyle w:val="CommentText"/>
      </w:pPr>
      <w:r>
        <w:rPr>
          <w:rStyle w:val="CommentReference"/>
        </w:rPr>
        <w:annotationRef/>
      </w:r>
      <w:r>
        <w:t>You’ll need to provide a concluding statement for each subject even if the sample doesn’t (which is one of its flaws)</w:t>
      </w:r>
    </w:p>
  </w:comment>
  <w:comment w:id="11" w:author="Justin Gautreau" w:date="2019-10-27T16:26:00Z" w:initials="JG">
    <w:p w14:paraId="5CDAB56B" w14:textId="77777777" w:rsidR="00D63081" w:rsidRDefault="00D63081" w:rsidP="00D63081">
      <w:pPr>
        <w:pStyle w:val="CommentText"/>
      </w:pPr>
      <w:r>
        <w:rPr>
          <w:rStyle w:val="CommentReference"/>
        </w:rPr>
        <w:annotationRef/>
      </w:r>
      <w:r>
        <w:rPr>
          <w:rStyle w:val="CommentReference"/>
        </w:rPr>
        <w:annotationRef/>
      </w:r>
      <w:r>
        <w:t>Okay, but say more. Why is it specifically placed in the upper lefthand cover rather than the bottom? These are the kinds of questions you can’t take for granted.</w:t>
      </w:r>
    </w:p>
    <w:p w14:paraId="7DCA8E91" w14:textId="4D6EB205" w:rsidR="00D63081" w:rsidRDefault="00D6308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C911F" w15:done="0"/>
  <w15:commentEx w15:paraId="6B73B0A8" w15:done="0"/>
  <w15:commentEx w15:paraId="682511A9" w15:done="0"/>
  <w15:commentEx w15:paraId="4CBB4878" w15:done="0"/>
  <w15:commentEx w15:paraId="3A954D4C" w15:done="0"/>
  <w15:commentEx w15:paraId="1431D1DA" w15:done="0"/>
  <w15:commentEx w15:paraId="647169CD" w15:done="0"/>
  <w15:commentEx w15:paraId="0222E0C2" w15:done="0"/>
  <w15:commentEx w15:paraId="7DCA8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C911F" w16cid:durableId="21604264"/>
  <w16cid:commentId w16cid:paraId="6B73B0A8" w16cid:durableId="21604254"/>
  <w16cid:commentId w16cid:paraId="682511A9" w16cid:durableId="216042A0"/>
  <w16cid:commentId w16cid:paraId="4CBB4878" w16cid:durableId="216042F7"/>
  <w16cid:commentId w16cid:paraId="3A954D4C" w16cid:durableId="216042EB"/>
  <w16cid:commentId w16cid:paraId="1431D1DA" w16cid:durableId="2160435E"/>
  <w16cid:commentId w16cid:paraId="647169CD" w16cid:durableId="21604371"/>
  <w16cid:commentId w16cid:paraId="0222E0C2" w16cid:durableId="2160438A"/>
  <w16cid:commentId w16cid:paraId="7DCA8E91" w16cid:durableId="21604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E2FFF" w14:textId="77777777" w:rsidR="00416AD2" w:rsidRDefault="00416AD2" w:rsidP="006F0022">
      <w:r>
        <w:separator/>
      </w:r>
    </w:p>
  </w:endnote>
  <w:endnote w:type="continuationSeparator" w:id="0">
    <w:p w14:paraId="0737C266" w14:textId="77777777" w:rsidR="00416AD2" w:rsidRDefault="00416AD2" w:rsidP="006F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D64CE" w14:textId="77777777" w:rsidR="00416AD2" w:rsidRDefault="00416AD2" w:rsidP="006F0022">
      <w:r>
        <w:separator/>
      </w:r>
    </w:p>
  </w:footnote>
  <w:footnote w:type="continuationSeparator" w:id="0">
    <w:p w14:paraId="351E3DCF" w14:textId="77777777" w:rsidR="00416AD2" w:rsidRDefault="00416AD2" w:rsidP="006F0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78B39" w14:textId="17FF9D03" w:rsidR="00F10F2C" w:rsidRDefault="00F10F2C" w:rsidP="00302B8D">
    <w:pPr>
      <w:pStyle w:val="Header"/>
      <w:jc w:val="right"/>
    </w:pPr>
    <w:r>
      <w:t xml:space="preserve">Choi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2C32"/>
    <w:multiLevelType w:val="hybridMultilevel"/>
    <w:tmpl w:val="775A3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A5569"/>
    <w:multiLevelType w:val="hybridMultilevel"/>
    <w:tmpl w:val="650AC84C"/>
    <w:lvl w:ilvl="0" w:tplc="447A8366">
      <w:start w:val="8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Gautreau">
    <w15:presenceInfo w15:providerId="None" w15:userId="Justin Gautre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trackRevisions/>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DD3"/>
    <w:rsid w:val="00001A25"/>
    <w:rsid w:val="000058DF"/>
    <w:rsid w:val="000363D0"/>
    <w:rsid w:val="000521CA"/>
    <w:rsid w:val="00061A24"/>
    <w:rsid w:val="000731A8"/>
    <w:rsid w:val="000737A8"/>
    <w:rsid w:val="00076D97"/>
    <w:rsid w:val="00083640"/>
    <w:rsid w:val="000A783C"/>
    <w:rsid w:val="000B2237"/>
    <w:rsid w:val="000E2829"/>
    <w:rsid w:val="000E6819"/>
    <w:rsid w:val="000F6830"/>
    <w:rsid w:val="00116822"/>
    <w:rsid w:val="00131F49"/>
    <w:rsid w:val="00152C65"/>
    <w:rsid w:val="001801EC"/>
    <w:rsid w:val="00180663"/>
    <w:rsid w:val="00197FB0"/>
    <w:rsid w:val="001C526F"/>
    <w:rsid w:val="001D0930"/>
    <w:rsid w:val="001E1936"/>
    <w:rsid w:val="001F0E4F"/>
    <w:rsid w:val="00200151"/>
    <w:rsid w:val="002224C3"/>
    <w:rsid w:val="0023421E"/>
    <w:rsid w:val="00235364"/>
    <w:rsid w:val="00286F96"/>
    <w:rsid w:val="002A03A9"/>
    <w:rsid w:val="002A3CD9"/>
    <w:rsid w:val="00302B8D"/>
    <w:rsid w:val="00314B0A"/>
    <w:rsid w:val="00322C2B"/>
    <w:rsid w:val="003309F2"/>
    <w:rsid w:val="00354CAE"/>
    <w:rsid w:val="003612BD"/>
    <w:rsid w:val="0036218B"/>
    <w:rsid w:val="00382120"/>
    <w:rsid w:val="00384A41"/>
    <w:rsid w:val="00391912"/>
    <w:rsid w:val="003A112F"/>
    <w:rsid w:val="003B425A"/>
    <w:rsid w:val="003D73EE"/>
    <w:rsid w:val="003E570D"/>
    <w:rsid w:val="00414637"/>
    <w:rsid w:val="00416AD2"/>
    <w:rsid w:val="00421793"/>
    <w:rsid w:val="00441A92"/>
    <w:rsid w:val="00460CBD"/>
    <w:rsid w:val="00490FFC"/>
    <w:rsid w:val="00492711"/>
    <w:rsid w:val="004A205E"/>
    <w:rsid w:val="004A756A"/>
    <w:rsid w:val="004D2EEE"/>
    <w:rsid w:val="004D7D07"/>
    <w:rsid w:val="005050E3"/>
    <w:rsid w:val="00511404"/>
    <w:rsid w:val="00532641"/>
    <w:rsid w:val="00537E8A"/>
    <w:rsid w:val="005427A2"/>
    <w:rsid w:val="005A20BA"/>
    <w:rsid w:val="005F0979"/>
    <w:rsid w:val="00614494"/>
    <w:rsid w:val="006261EA"/>
    <w:rsid w:val="0063252F"/>
    <w:rsid w:val="00643A6D"/>
    <w:rsid w:val="00643C9D"/>
    <w:rsid w:val="006B2D23"/>
    <w:rsid w:val="006C509E"/>
    <w:rsid w:val="006D4C6B"/>
    <w:rsid w:val="006E641F"/>
    <w:rsid w:val="006F0022"/>
    <w:rsid w:val="007149BC"/>
    <w:rsid w:val="007158CD"/>
    <w:rsid w:val="00752466"/>
    <w:rsid w:val="007B4434"/>
    <w:rsid w:val="007B5207"/>
    <w:rsid w:val="007B5AF2"/>
    <w:rsid w:val="007F31A8"/>
    <w:rsid w:val="0082555C"/>
    <w:rsid w:val="00844CA9"/>
    <w:rsid w:val="008508DB"/>
    <w:rsid w:val="00857810"/>
    <w:rsid w:val="008966BF"/>
    <w:rsid w:val="008966E6"/>
    <w:rsid w:val="008C050D"/>
    <w:rsid w:val="008E32D1"/>
    <w:rsid w:val="00903506"/>
    <w:rsid w:val="009037A2"/>
    <w:rsid w:val="009424DD"/>
    <w:rsid w:val="00953707"/>
    <w:rsid w:val="00961D01"/>
    <w:rsid w:val="00994746"/>
    <w:rsid w:val="00995518"/>
    <w:rsid w:val="009A7CD2"/>
    <w:rsid w:val="009B5991"/>
    <w:rsid w:val="009E4472"/>
    <w:rsid w:val="009F2E67"/>
    <w:rsid w:val="009F65F6"/>
    <w:rsid w:val="00A538F7"/>
    <w:rsid w:val="00A83361"/>
    <w:rsid w:val="00A87DA4"/>
    <w:rsid w:val="00A905D1"/>
    <w:rsid w:val="00AD2CD7"/>
    <w:rsid w:val="00AD7381"/>
    <w:rsid w:val="00AE0000"/>
    <w:rsid w:val="00B26BBA"/>
    <w:rsid w:val="00B4646C"/>
    <w:rsid w:val="00B5072C"/>
    <w:rsid w:val="00B66573"/>
    <w:rsid w:val="00B705E5"/>
    <w:rsid w:val="00B740E8"/>
    <w:rsid w:val="00BA2BD5"/>
    <w:rsid w:val="00BA41AF"/>
    <w:rsid w:val="00BA5AF4"/>
    <w:rsid w:val="00BC2DDC"/>
    <w:rsid w:val="00BE0DD3"/>
    <w:rsid w:val="00C03CA0"/>
    <w:rsid w:val="00C0614B"/>
    <w:rsid w:val="00C07493"/>
    <w:rsid w:val="00C325F6"/>
    <w:rsid w:val="00C35337"/>
    <w:rsid w:val="00C36DA9"/>
    <w:rsid w:val="00C4081A"/>
    <w:rsid w:val="00C506DE"/>
    <w:rsid w:val="00C510ED"/>
    <w:rsid w:val="00C725DE"/>
    <w:rsid w:val="00CA3A45"/>
    <w:rsid w:val="00CA4609"/>
    <w:rsid w:val="00CB1C6F"/>
    <w:rsid w:val="00CD7384"/>
    <w:rsid w:val="00D2511F"/>
    <w:rsid w:val="00D36CF8"/>
    <w:rsid w:val="00D63081"/>
    <w:rsid w:val="00D65F5B"/>
    <w:rsid w:val="00D9259D"/>
    <w:rsid w:val="00DB1DC5"/>
    <w:rsid w:val="00DC5BEB"/>
    <w:rsid w:val="00DC694F"/>
    <w:rsid w:val="00DF34D6"/>
    <w:rsid w:val="00DF6634"/>
    <w:rsid w:val="00E00132"/>
    <w:rsid w:val="00E10172"/>
    <w:rsid w:val="00E2155E"/>
    <w:rsid w:val="00EC7B38"/>
    <w:rsid w:val="00F10F2C"/>
    <w:rsid w:val="00F777CC"/>
    <w:rsid w:val="00F830CB"/>
    <w:rsid w:val="00FA79DF"/>
    <w:rsid w:val="00FB021D"/>
    <w:rsid w:val="00FD416E"/>
    <w:rsid w:val="00FE0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3E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62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ED"/>
    <w:pPr>
      <w:ind w:left="720"/>
      <w:contextualSpacing/>
    </w:pPr>
  </w:style>
  <w:style w:type="paragraph" w:styleId="Header">
    <w:name w:val="header"/>
    <w:basedOn w:val="Normal"/>
    <w:link w:val="HeaderChar"/>
    <w:uiPriority w:val="99"/>
    <w:unhideWhenUsed/>
    <w:rsid w:val="006F0022"/>
    <w:pPr>
      <w:tabs>
        <w:tab w:val="center" w:pos="4680"/>
        <w:tab w:val="right" w:pos="9360"/>
      </w:tabs>
    </w:pPr>
  </w:style>
  <w:style w:type="character" w:customStyle="1" w:styleId="HeaderChar">
    <w:name w:val="Header Char"/>
    <w:basedOn w:val="DefaultParagraphFont"/>
    <w:link w:val="Header"/>
    <w:uiPriority w:val="99"/>
    <w:rsid w:val="006F0022"/>
  </w:style>
  <w:style w:type="paragraph" w:styleId="Footer">
    <w:name w:val="footer"/>
    <w:basedOn w:val="Normal"/>
    <w:link w:val="FooterChar"/>
    <w:uiPriority w:val="99"/>
    <w:unhideWhenUsed/>
    <w:rsid w:val="006F0022"/>
    <w:pPr>
      <w:tabs>
        <w:tab w:val="center" w:pos="4680"/>
        <w:tab w:val="right" w:pos="9360"/>
      </w:tabs>
    </w:pPr>
  </w:style>
  <w:style w:type="character" w:customStyle="1" w:styleId="FooterChar">
    <w:name w:val="Footer Char"/>
    <w:basedOn w:val="DefaultParagraphFont"/>
    <w:link w:val="Footer"/>
    <w:uiPriority w:val="99"/>
    <w:rsid w:val="006F0022"/>
  </w:style>
  <w:style w:type="paragraph" w:styleId="BalloonText">
    <w:name w:val="Balloon Text"/>
    <w:basedOn w:val="Normal"/>
    <w:link w:val="BalloonTextChar"/>
    <w:uiPriority w:val="99"/>
    <w:semiHidden/>
    <w:unhideWhenUsed/>
    <w:rsid w:val="00BC2DDC"/>
    <w:rPr>
      <w:rFonts w:ascii="Lucida Grande" w:hAnsi="Lucida Grande"/>
      <w:sz w:val="18"/>
      <w:szCs w:val="18"/>
    </w:rPr>
  </w:style>
  <w:style w:type="character" w:customStyle="1" w:styleId="BalloonTextChar">
    <w:name w:val="Balloon Text Char"/>
    <w:basedOn w:val="DefaultParagraphFont"/>
    <w:link w:val="BalloonText"/>
    <w:uiPriority w:val="99"/>
    <w:semiHidden/>
    <w:rsid w:val="00BC2DDC"/>
    <w:rPr>
      <w:rFonts w:ascii="Lucida Grande" w:hAnsi="Lucida Grande"/>
      <w:sz w:val="18"/>
      <w:szCs w:val="18"/>
    </w:rPr>
  </w:style>
  <w:style w:type="character" w:styleId="CommentReference">
    <w:name w:val="annotation reference"/>
    <w:basedOn w:val="DefaultParagraphFont"/>
    <w:rsid w:val="00116822"/>
    <w:rPr>
      <w:sz w:val="18"/>
      <w:szCs w:val="18"/>
    </w:rPr>
  </w:style>
  <w:style w:type="paragraph" w:styleId="CommentText">
    <w:name w:val="annotation text"/>
    <w:basedOn w:val="Normal"/>
    <w:link w:val="CommentTextChar"/>
    <w:rsid w:val="00116822"/>
  </w:style>
  <w:style w:type="character" w:customStyle="1" w:styleId="CommentTextChar">
    <w:name w:val="Comment Text Char"/>
    <w:basedOn w:val="DefaultParagraphFont"/>
    <w:link w:val="CommentText"/>
    <w:rsid w:val="00116822"/>
  </w:style>
  <w:style w:type="paragraph" w:styleId="CommentSubject">
    <w:name w:val="annotation subject"/>
    <w:basedOn w:val="CommentText"/>
    <w:next w:val="CommentText"/>
    <w:link w:val="CommentSubjectChar"/>
    <w:rsid w:val="00116822"/>
    <w:rPr>
      <w:b/>
      <w:bCs/>
      <w:sz w:val="20"/>
      <w:szCs w:val="20"/>
    </w:rPr>
  </w:style>
  <w:style w:type="character" w:customStyle="1" w:styleId="CommentSubjectChar">
    <w:name w:val="Comment Subject Char"/>
    <w:basedOn w:val="CommentTextChar"/>
    <w:link w:val="CommentSubject"/>
    <w:rsid w:val="001168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7173">
      <w:bodyDiv w:val="1"/>
      <w:marLeft w:val="0"/>
      <w:marRight w:val="0"/>
      <w:marTop w:val="0"/>
      <w:marBottom w:val="0"/>
      <w:divBdr>
        <w:top w:val="none" w:sz="0" w:space="0" w:color="auto"/>
        <w:left w:val="none" w:sz="0" w:space="0" w:color="auto"/>
        <w:bottom w:val="none" w:sz="0" w:space="0" w:color="auto"/>
        <w:right w:val="none" w:sz="0" w:space="0" w:color="auto"/>
      </w:divBdr>
      <w:divsChild>
        <w:div w:id="337117344">
          <w:marLeft w:val="0"/>
          <w:marRight w:val="0"/>
          <w:marTop w:val="0"/>
          <w:marBottom w:val="0"/>
          <w:divBdr>
            <w:top w:val="none" w:sz="0" w:space="0" w:color="auto"/>
            <w:left w:val="none" w:sz="0" w:space="0" w:color="auto"/>
            <w:bottom w:val="none" w:sz="0" w:space="0" w:color="auto"/>
            <w:right w:val="none" w:sz="0" w:space="0" w:color="auto"/>
          </w:divBdr>
          <w:divsChild>
            <w:div w:id="438261640">
              <w:marLeft w:val="0"/>
              <w:marRight w:val="0"/>
              <w:marTop w:val="0"/>
              <w:marBottom w:val="0"/>
              <w:divBdr>
                <w:top w:val="none" w:sz="0" w:space="0" w:color="auto"/>
                <w:left w:val="none" w:sz="0" w:space="0" w:color="auto"/>
                <w:bottom w:val="none" w:sz="0" w:space="0" w:color="auto"/>
                <w:right w:val="none" w:sz="0" w:space="0" w:color="auto"/>
              </w:divBdr>
              <w:divsChild>
                <w:div w:id="426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7624">
      <w:bodyDiv w:val="1"/>
      <w:marLeft w:val="0"/>
      <w:marRight w:val="0"/>
      <w:marTop w:val="0"/>
      <w:marBottom w:val="0"/>
      <w:divBdr>
        <w:top w:val="none" w:sz="0" w:space="0" w:color="auto"/>
        <w:left w:val="none" w:sz="0" w:space="0" w:color="auto"/>
        <w:bottom w:val="none" w:sz="0" w:space="0" w:color="auto"/>
        <w:right w:val="none" w:sz="0" w:space="0" w:color="auto"/>
      </w:divBdr>
      <w:divsChild>
        <w:div w:id="851383845">
          <w:marLeft w:val="0"/>
          <w:marRight w:val="0"/>
          <w:marTop w:val="0"/>
          <w:marBottom w:val="0"/>
          <w:divBdr>
            <w:top w:val="none" w:sz="0" w:space="0" w:color="auto"/>
            <w:left w:val="none" w:sz="0" w:space="0" w:color="auto"/>
            <w:bottom w:val="none" w:sz="0" w:space="0" w:color="auto"/>
            <w:right w:val="none" w:sz="0" w:space="0" w:color="auto"/>
          </w:divBdr>
          <w:divsChild>
            <w:div w:id="2031643447">
              <w:marLeft w:val="0"/>
              <w:marRight w:val="0"/>
              <w:marTop w:val="0"/>
              <w:marBottom w:val="0"/>
              <w:divBdr>
                <w:top w:val="none" w:sz="0" w:space="0" w:color="auto"/>
                <w:left w:val="none" w:sz="0" w:space="0" w:color="auto"/>
                <w:bottom w:val="none" w:sz="0" w:space="0" w:color="auto"/>
                <w:right w:val="none" w:sz="0" w:space="0" w:color="auto"/>
              </w:divBdr>
              <w:divsChild>
                <w:div w:id="18050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4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Gautreau</dc:creator>
  <cp:keywords/>
  <dc:description/>
  <cp:lastModifiedBy>Justin Gautreau</cp:lastModifiedBy>
  <cp:revision>120</cp:revision>
  <cp:lastPrinted>2016-10-17T23:54:00Z</cp:lastPrinted>
  <dcterms:created xsi:type="dcterms:W3CDTF">2016-10-17T22:24:00Z</dcterms:created>
  <dcterms:modified xsi:type="dcterms:W3CDTF">2019-10-27T23:27:00Z</dcterms:modified>
</cp:coreProperties>
</file>